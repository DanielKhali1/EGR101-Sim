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5141D5" w14:textId="77777777" w:rsidR="0034647F" w:rsidRDefault="4CC59EDD" w:rsidP="3B30ACC1">
      <w:pPr>
        <w:spacing w:after="0" w:line="259" w:lineRule="auto"/>
        <w:ind w:left="0" w:firstLine="0"/>
        <w:jc w:val="center"/>
      </w:pPr>
      <w:commentRangeStart w:id="0"/>
      <w:r w:rsidRPr="3B30ACC1">
        <w:rPr>
          <w:sz w:val="41"/>
          <w:szCs w:val="41"/>
        </w:rPr>
        <w:t>System Requirements Specification for</w:t>
      </w:r>
    </w:p>
    <w:p w14:paraId="23573FC1" w14:textId="70F438D7" w:rsidR="0034647F" w:rsidRDefault="7CD50AF1" w:rsidP="3B30ACC1">
      <w:pPr>
        <w:spacing w:after="478" w:line="259" w:lineRule="auto"/>
        <w:ind w:left="0" w:firstLine="0"/>
        <w:jc w:val="center"/>
      </w:pPr>
      <w:r w:rsidRPr="3B30ACC1">
        <w:rPr>
          <w:sz w:val="41"/>
          <w:szCs w:val="41"/>
        </w:rPr>
        <w:t>EGR101 Simulation S</w:t>
      </w:r>
      <w:r w:rsidR="7E2DE092" w:rsidRPr="3B30ACC1">
        <w:rPr>
          <w:sz w:val="41"/>
          <w:szCs w:val="41"/>
        </w:rPr>
        <w:t>ystem</w:t>
      </w:r>
    </w:p>
    <w:p w14:paraId="4B042191" w14:textId="72CA47E8" w:rsidR="000E1A42" w:rsidRPr="00C92236" w:rsidRDefault="00C92236" w:rsidP="00D14CF0">
      <w:pPr>
        <w:spacing w:after="553" w:line="265" w:lineRule="auto"/>
        <w:ind w:left="215" w:right="1576"/>
        <w:jc w:val="center"/>
        <w:rPr>
          <w:sz w:val="34"/>
        </w:rPr>
      </w:pPr>
      <w:r>
        <w:br/>
      </w:r>
      <w:r w:rsidR="05EF3384" w:rsidRPr="3B30ACC1">
        <w:rPr>
          <w:sz w:val="34"/>
          <w:szCs w:val="34"/>
        </w:rPr>
        <w:t>Emily Connearney</w:t>
      </w:r>
      <w:r>
        <w:br/>
      </w:r>
      <w:r w:rsidR="05EF3384" w:rsidRPr="3B30ACC1">
        <w:rPr>
          <w:sz w:val="34"/>
          <w:szCs w:val="34"/>
        </w:rPr>
        <w:t>Luke Crump</w:t>
      </w:r>
      <w:r>
        <w:br/>
      </w:r>
      <w:r w:rsidR="05EF3384" w:rsidRPr="3B30ACC1">
        <w:rPr>
          <w:sz w:val="34"/>
          <w:szCs w:val="34"/>
        </w:rPr>
        <w:t xml:space="preserve">Vivian </w:t>
      </w:r>
      <w:r w:rsidR="7C04893E" w:rsidRPr="3B30ACC1">
        <w:rPr>
          <w:sz w:val="34"/>
          <w:szCs w:val="34"/>
        </w:rPr>
        <w:t>Dang</w:t>
      </w:r>
      <w:r>
        <w:br/>
      </w:r>
      <w:r w:rsidR="7C04893E" w:rsidRPr="3B30ACC1">
        <w:rPr>
          <w:sz w:val="34"/>
          <w:szCs w:val="34"/>
        </w:rPr>
        <w:t>Keely</w:t>
      </w:r>
      <w:r w:rsidR="4CC59EDD" w:rsidRPr="3B30ACC1">
        <w:rPr>
          <w:sz w:val="34"/>
          <w:szCs w:val="34"/>
        </w:rPr>
        <w:t xml:space="preserve"> </w:t>
      </w:r>
      <w:r w:rsidR="7C04893E" w:rsidRPr="3B30ACC1">
        <w:rPr>
          <w:sz w:val="34"/>
          <w:szCs w:val="34"/>
        </w:rPr>
        <w:t>Mashburn</w:t>
      </w:r>
      <w:r>
        <w:br/>
      </w:r>
      <w:r w:rsidR="7C04893E" w:rsidRPr="3B30ACC1">
        <w:rPr>
          <w:sz w:val="34"/>
          <w:szCs w:val="34"/>
        </w:rPr>
        <w:t>Daniel Khalil</w:t>
      </w:r>
    </w:p>
    <w:p w14:paraId="1CC41860" w14:textId="055973F1" w:rsidR="0034647F" w:rsidRDefault="0E4165C4" w:rsidP="54BD5B50">
      <w:pPr>
        <w:spacing w:after="3" w:line="259" w:lineRule="auto"/>
        <w:ind w:left="10" w:right="523"/>
        <w:jc w:val="center"/>
        <w:rPr>
          <w:color w:val="000000" w:themeColor="text1"/>
        </w:rPr>
      </w:pPr>
      <w:r>
        <w:rPr>
          <w:noProof/>
        </w:rPr>
        <w:drawing>
          <wp:inline distT="0" distB="0" distL="0" distR="0" wp14:anchorId="2B38FC70" wp14:editId="7DC5C4A5">
            <wp:extent cx="3572788" cy="3358515"/>
            <wp:effectExtent l="0" t="0" r="0" b="0"/>
            <wp:docPr id="3" name="Picture 3" descr="ArduinoAsc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8">
                      <a:extLst>
                        <a:ext uri="{28A0092B-C50C-407E-A947-70E740481C1C}">
                          <a14:useLocalDpi xmlns:a14="http://schemas.microsoft.com/office/drawing/2010/main" val="0"/>
                        </a:ext>
                      </a:extLst>
                    </a:blip>
                    <a:srcRect r="28435"/>
                    <a:stretch>
                      <a:fillRect/>
                    </a:stretch>
                  </pic:blipFill>
                  <pic:spPr>
                    <a:xfrm>
                      <a:off x="0" y="0"/>
                      <a:ext cx="3572788" cy="3358515"/>
                    </a:xfrm>
                    <a:prstGeom prst="rect">
                      <a:avLst/>
                    </a:prstGeom>
                  </pic:spPr>
                </pic:pic>
              </a:graphicData>
            </a:graphic>
          </wp:inline>
        </w:drawing>
      </w:r>
      <w:commentRangeEnd w:id="0"/>
      <w:r w:rsidR="009056A1">
        <w:rPr>
          <w:rStyle w:val="CommentReference"/>
        </w:rPr>
        <w:commentReference w:id="0"/>
      </w:r>
    </w:p>
    <w:p w14:paraId="19AEA977" w14:textId="68467E06" w:rsidR="000E1A42" w:rsidRDefault="000E1A42" w:rsidP="3B30ACC1">
      <w:pPr>
        <w:spacing w:after="3" w:line="259" w:lineRule="auto"/>
        <w:ind w:left="10" w:right="523"/>
        <w:jc w:val="center"/>
        <w:rPr>
          <w:color w:val="000000" w:themeColor="text1"/>
          <w:szCs w:val="24"/>
        </w:rPr>
      </w:pPr>
    </w:p>
    <w:p w14:paraId="272F2195" w14:textId="796750AA" w:rsidR="000E1A42" w:rsidRDefault="000E1A42" w:rsidP="3B30ACC1">
      <w:pPr>
        <w:spacing w:after="3" w:line="259" w:lineRule="auto"/>
        <w:ind w:left="10" w:right="523"/>
        <w:jc w:val="center"/>
        <w:rPr>
          <w:color w:val="000000" w:themeColor="text1"/>
          <w:szCs w:val="24"/>
        </w:rPr>
      </w:pPr>
    </w:p>
    <w:p w14:paraId="0EC6CD82" w14:textId="69AEE553" w:rsidR="000E1A42" w:rsidRDefault="000E1A42" w:rsidP="3B30ACC1">
      <w:pPr>
        <w:spacing w:after="3" w:line="259" w:lineRule="auto"/>
        <w:ind w:left="10" w:right="523"/>
        <w:jc w:val="center"/>
        <w:rPr>
          <w:color w:val="000000" w:themeColor="text1"/>
          <w:szCs w:val="24"/>
        </w:rPr>
      </w:pPr>
    </w:p>
    <w:p w14:paraId="75A5B98A" w14:textId="27E5EC13" w:rsidR="000E1A42" w:rsidRDefault="000E1A42" w:rsidP="3B30ACC1">
      <w:pPr>
        <w:spacing w:after="3" w:line="259" w:lineRule="auto"/>
        <w:ind w:left="10" w:right="523"/>
        <w:jc w:val="center"/>
      </w:pPr>
    </w:p>
    <w:p w14:paraId="1EDF9712" w14:textId="1DC9D317" w:rsidR="000E1A42" w:rsidRDefault="000E1A42" w:rsidP="3B30ACC1">
      <w:pPr>
        <w:spacing w:after="3" w:line="259" w:lineRule="auto"/>
        <w:ind w:left="10" w:right="523"/>
        <w:jc w:val="center"/>
        <w:rPr>
          <w:color w:val="000000" w:themeColor="text1"/>
          <w:szCs w:val="24"/>
        </w:rPr>
      </w:pPr>
    </w:p>
    <w:p w14:paraId="26E2D57C" w14:textId="6402C1A0" w:rsidR="000E1A42" w:rsidRDefault="000E1A42" w:rsidP="3B30ACC1">
      <w:pPr>
        <w:spacing w:after="3" w:line="259" w:lineRule="auto"/>
        <w:ind w:left="10" w:right="523"/>
        <w:jc w:val="center"/>
        <w:rPr>
          <w:color w:val="000000" w:themeColor="text1"/>
          <w:szCs w:val="24"/>
        </w:rPr>
      </w:pPr>
    </w:p>
    <w:p w14:paraId="47C3D146" w14:textId="48CAE8AE" w:rsidR="000E1A42" w:rsidRDefault="000E1A42" w:rsidP="3B30ACC1">
      <w:pPr>
        <w:spacing w:after="3" w:line="259" w:lineRule="auto"/>
        <w:ind w:left="10" w:right="523"/>
        <w:jc w:val="center"/>
        <w:rPr>
          <w:color w:val="000000" w:themeColor="text1"/>
          <w:szCs w:val="24"/>
        </w:rPr>
      </w:pPr>
    </w:p>
    <w:p w14:paraId="350A5B60" w14:textId="7B264C47" w:rsidR="000E1A42" w:rsidRDefault="000E1A42" w:rsidP="3B30ACC1">
      <w:pPr>
        <w:spacing w:after="3" w:line="259" w:lineRule="auto"/>
        <w:ind w:left="10" w:right="523"/>
        <w:jc w:val="center"/>
        <w:rPr>
          <w:color w:val="000000" w:themeColor="text1"/>
          <w:szCs w:val="24"/>
        </w:rPr>
      </w:pPr>
    </w:p>
    <w:p w14:paraId="4551944C" w14:textId="6C0163A2" w:rsidR="000E1A42" w:rsidRDefault="000E1A42" w:rsidP="3B30ACC1">
      <w:pPr>
        <w:spacing w:after="3" w:line="259" w:lineRule="auto"/>
        <w:ind w:left="10" w:right="523"/>
        <w:jc w:val="center"/>
        <w:rPr>
          <w:color w:val="000000" w:themeColor="text1"/>
          <w:szCs w:val="24"/>
        </w:rPr>
      </w:pPr>
    </w:p>
    <w:p w14:paraId="753AAB9E" w14:textId="348309A9" w:rsidR="000E1A42" w:rsidRDefault="000E1A42" w:rsidP="3B30ACC1">
      <w:pPr>
        <w:spacing w:after="3" w:line="259" w:lineRule="auto"/>
        <w:ind w:left="10" w:right="523"/>
        <w:jc w:val="center"/>
      </w:pPr>
    </w:p>
    <w:p w14:paraId="2E04D118" w14:textId="1B8D5DB6" w:rsidR="000E1A42" w:rsidRDefault="000E1A42" w:rsidP="3B30ACC1">
      <w:pPr>
        <w:spacing w:after="3" w:line="259" w:lineRule="auto"/>
        <w:ind w:left="10" w:right="523"/>
        <w:jc w:val="center"/>
        <w:rPr>
          <w:color w:val="000000" w:themeColor="text1"/>
          <w:szCs w:val="24"/>
        </w:rPr>
      </w:pPr>
    </w:p>
    <w:p w14:paraId="5334901D" w14:textId="22F4E9D1" w:rsidR="000E1A42" w:rsidRDefault="000E1A42" w:rsidP="3B30ACC1">
      <w:pPr>
        <w:spacing w:after="3" w:line="259" w:lineRule="auto"/>
        <w:ind w:left="10" w:right="523"/>
        <w:jc w:val="center"/>
        <w:rPr>
          <w:color w:val="000000" w:themeColor="text1"/>
          <w:szCs w:val="24"/>
        </w:rPr>
      </w:pPr>
    </w:p>
    <w:p w14:paraId="4F57C65B" w14:textId="3A0E96ED" w:rsidR="000E1A42" w:rsidRDefault="000E1A42" w:rsidP="3B30ACC1">
      <w:pPr>
        <w:spacing w:after="3" w:line="259" w:lineRule="auto"/>
        <w:ind w:left="10" w:right="523"/>
        <w:jc w:val="center"/>
        <w:rPr>
          <w:color w:val="000000" w:themeColor="text1"/>
          <w:szCs w:val="24"/>
        </w:rPr>
      </w:pPr>
    </w:p>
    <w:p w14:paraId="7C8916AE" w14:textId="79CD8136" w:rsidR="000E1A42" w:rsidRDefault="000E1A42" w:rsidP="3B30ACC1">
      <w:pPr>
        <w:spacing w:after="3" w:line="259" w:lineRule="auto"/>
        <w:ind w:left="10" w:right="523"/>
        <w:jc w:val="center"/>
        <w:rPr>
          <w:color w:val="000000" w:themeColor="text1"/>
          <w:szCs w:val="24"/>
        </w:rPr>
      </w:pPr>
    </w:p>
    <w:p w14:paraId="750D4AB9" w14:textId="0B1FCF1E" w:rsidR="000E1A42" w:rsidRDefault="000E1A42" w:rsidP="3B30ACC1">
      <w:pPr>
        <w:spacing w:after="3" w:line="259" w:lineRule="auto"/>
        <w:ind w:left="10" w:right="523"/>
        <w:jc w:val="center"/>
        <w:rPr>
          <w:color w:val="000000" w:themeColor="text1"/>
          <w:szCs w:val="24"/>
        </w:rPr>
      </w:pPr>
    </w:p>
    <w:p w14:paraId="077751B7" w14:textId="0AF1B10D" w:rsidR="000E1A42" w:rsidRDefault="000E1A42" w:rsidP="3B30ACC1">
      <w:pPr>
        <w:spacing w:after="3" w:line="259" w:lineRule="auto"/>
        <w:ind w:left="10" w:right="523"/>
        <w:jc w:val="center"/>
        <w:rPr>
          <w:color w:val="000000" w:themeColor="text1"/>
          <w:szCs w:val="24"/>
        </w:rPr>
      </w:pPr>
    </w:p>
    <w:p w14:paraId="471E9F2A" w14:textId="6DEC6224" w:rsidR="000E1A42" w:rsidRDefault="000E1A42" w:rsidP="3B30ACC1">
      <w:pPr>
        <w:spacing w:after="3" w:line="259" w:lineRule="auto"/>
        <w:ind w:left="10" w:right="523"/>
        <w:jc w:val="center"/>
      </w:pPr>
    </w:p>
    <w:tbl>
      <w:tblPr>
        <w:tblStyle w:val="TableGrid1"/>
        <w:tblW w:w="8662" w:type="dxa"/>
        <w:tblInd w:w="-1149" w:type="dxa"/>
        <w:tblCellMar>
          <w:top w:w="40" w:type="dxa"/>
          <w:left w:w="124" w:type="dxa"/>
          <w:right w:w="48" w:type="dxa"/>
        </w:tblCellMar>
        <w:tblLook w:val="04A0" w:firstRow="1" w:lastRow="0" w:firstColumn="1" w:lastColumn="0" w:noHBand="0" w:noVBand="1"/>
      </w:tblPr>
      <w:tblGrid>
        <w:gridCol w:w="1937"/>
        <w:gridCol w:w="1210"/>
        <w:gridCol w:w="3623"/>
        <w:gridCol w:w="927"/>
        <w:gridCol w:w="965"/>
      </w:tblGrid>
      <w:tr w:rsidR="0034647F" w14:paraId="214521F4" w14:textId="77777777" w:rsidTr="3B30ACC1">
        <w:trPr>
          <w:trHeight w:val="299"/>
        </w:trPr>
        <w:tc>
          <w:tcPr>
            <w:tcW w:w="1937" w:type="dxa"/>
            <w:tcBorders>
              <w:top w:val="single" w:sz="3" w:space="0" w:color="000000" w:themeColor="text1"/>
              <w:left w:val="single" w:sz="3" w:space="0" w:color="000000" w:themeColor="text1"/>
              <w:bottom w:val="single" w:sz="3" w:space="0" w:color="000000" w:themeColor="text1"/>
              <w:right w:val="single" w:sz="3" w:space="0" w:color="000000" w:themeColor="text1"/>
            </w:tcBorders>
          </w:tcPr>
          <w:p w14:paraId="29E7CEA7" w14:textId="77777777" w:rsidR="0034647F" w:rsidRDefault="00FD2BB8">
            <w:pPr>
              <w:spacing w:after="0" w:line="259" w:lineRule="auto"/>
              <w:ind w:left="0" w:firstLine="0"/>
              <w:jc w:val="left"/>
            </w:pPr>
            <w:r>
              <w:t>Name</w:t>
            </w:r>
          </w:p>
        </w:tc>
        <w:tc>
          <w:tcPr>
            <w:tcW w:w="1210" w:type="dxa"/>
            <w:tcBorders>
              <w:top w:val="single" w:sz="3" w:space="0" w:color="000000" w:themeColor="text1"/>
              <w:left w:val="single" w:sz="3" w:space="0" w:color="000000" w:themeColor="text1"/>
              <w:bottom w:val="single" w:sz="3" w:space="0" w:color="000000" w:themeColor="text1"/>
              <w:right w:val="single" w:sz="3" w:space="0" w:color="000000" w:themeColor="text1"/>
            </w:tcBorders>
          </w:tcPr>
          <w:p w14:paraId="3CEFA3DA" w14:textId="77777777" w:rsidR="0034647F" w:rsidRDefault="00FD2BB8">
            <w:pPr>
              <w:spacing w:after="0" w:line="259" w:lineRule="auto"/>
              <w:ind w:left="0" w:firstLine="0"/>
              <w:jc w:val="left"/>
            </w:pPr>
            <w:r>
              <w:t>Date</w:t>
            </w:r>
          </w:p>
        </w:tc>
        <w:tc>
          <w:tcPr>
            <w:tcW w:w="3623" w:type="dxa"/>
            <w:tcBorders>
              <w:top w:val="single" w:sz="3" w:space="0" w:color="000000" w:themeColor="text1"/>
              <w:left w:val="single" w:sz="3" w:space="0" w:color="000000" w:themeColor="text1"/>
              <w:bottom w:val="single" w:sz="3" w:space="0" w:color="000000" w:themeColor="text1"/>
              <w:right w:val="single" w:sz="3" w:space="0" w:color="000000" w:themeColor="text1"/>
            </w:tcBorders>
          </w:tcPr>
          <w:p w14:paraId="506DAB1A" w14:textId="77777777" w:rsidR="0034647F" w:rsidRDefault="00FD2BB8">
            <w:pPr>
              <w:spacing w:after="0" w:line="259" w:lineRule="auto"/>
              <w:ind w:left="0" w:firstLine="0"/>
              <w:jc w:val="left"/>
            </w:pPr>
            <w:r>
              <w:t>Reason for Change</w:t>
            </w:r>
          </w:p>
        </w:tc>
        <w:tc>
          <w:tcPr>
            <w:tcW w:w="927" w:type="dxa"/>
            <w:tcBorders>
              <w:top w:val="single" w:sz="3" w:space="0" w:color="000000" w:themeColor="text1"/>
              <w:left w:val="single" w:sz="3" w:space="0" w:color="000000" w:themeColor="text1"/>
              <w:bottom w:val="single" w:sz="3" w:space="0" w:color="000000" w:themeColor="text1"/>
              <w:right w:val="single" w:sz="3" w:space="0" w:color="000000" w:themeColor="text1"/>
            </w:tcBorders>
          </w:tcPr>
          <w:p w14:paraId="1A49D42C" w14:textId="77777777" w:rsidR="0034647F" w:rsidRDefault="00FD2BB8">
            <w:pPr>
              <w:spacing w:after="0" w:line="259" w:lineRule="auto"/>
              <w:ind w:left="0" w:firstLine="0"/>
              <w:jc w:val="left"/>
            </w:pPr>
            <w:r>
              <w:t>Initials</w:t>
            </w:r>
          </w:p>
        </w:tc>
        <w:tc>
          <w:tcPr>
            <w:tcW w:w="965" w:type="dxa"/>
            <w:tcBorders>
              <w:top w:val="single" w:sz="3" w:space="0" w:color="000000" w:themeColor="text1"/>
              <w:left w:val="single" w:sz="3" w:space="0" w:color="000000" w:themeColor="text1"/>
              <w:bottom w:val="single" w:sz="3" w:space="0" w:color="000000" w:themeColor="text1"/>
              <w:right w:val="single" w:sz="3" w:space="0" w:color="000000" w:themeColor="text1"/>
            </w:tcBorders>
          </w:tcPr>
          <w:p w14:paraId="1D5D59A7" w14:textId="77777777" w:rsidR="0034647F" w:rsidRDefault="00FD2BB8">
            <w:pPr>
              <w:spacing w:after="0" w:line="259" w:lineRule="auto"/>
              <w:ind w:left="0" w:firstLine="0"/>
              <w:jc w:val="left"/>
            </w:pPr>
            <w:r>
              <w:t>Version</w:t>
            </w:r>
          </w:p>
        </w:tc>
      </w:tr>
      <w:tr w:rsidR="0034647F" w14:paraId="0F70F9A2" w14:textId="77777777" w:rsidTr="3B30ACC1">
        <w:trPr>
          <w:trHeight w:val="299"/>
        </w:trPr>
        <w:tc>
          <w:tcPr>
            <w:tcW w:w="1937" w:type="dxa"/>
            <w:tcBorders>
              <w:top w:val="single" w:sz="3" w:space="0" w:color="000000" w:themeColor="text1"/>
              <w:left w:val="single" w:sz="3" w:space="0" w:color="000000" w:themeColor="text1"/>
              <w:bottom w:val="single" w:sz="3" w:space="0" w:color="000000" w:themeColor="text1"/>
              <w:right w:val="single" w:sz="3" w:space="0" w:color="000000" w:themeColor="text1"/>
            </w:tcBorders>
          </w:tcPr>
          <w:p w14:paraId="74344FA6" w14:textId="77777777" w:rsidR="0034647F" w:rsidRDefault="00FD2BB8">
            <w:pPr>
              <w:spacing w:after="0" w:line="259" w:lineRule="auto"/>
              <w:ind w:left="0" w:firstLine="0"/>
              <w:jc w:val="left"/>
            </w:pPr>
            <w:r>
              <w:t>Initial Release</w:t>
            </w:r>
          </w:p>
        </w:tc>
        <w:tc>
          <w:tcPr>
            <w:tcW w:w="1210" w:type="dxa"/>
            <w:tcBorders>
              <w:top w:val="single" w:sz="3" w:space="0" w:color="000000" w:themeColor="text1"/>
              <w:left w:val="single" w:sz="3" w:space="0" w:color="000000" w:themeColor="text1"/>
              <w:bottom w:val="single" w:sz="3" w:space="0" w:color="000000" w:themeColor="text1"/>
              <w:right w:val="single" w:sz="3" w:space="0" w:color="000000" w:themeColor="text1"/>
            </w:tcBorders>
          </w:tcPr>
          <w:p w14:paraId="15E0947C" w14:textId="5F8DE6FC" w:rsidR="0034647F" w:rsidRDefault="000E1A42">
            <w:pPr>
              <w:spacing w:after="0" w:line="259" w:lineRule="auto"/>
              <w:ind w:left="0" w:firstLine="0"/>
              <w:jc w:val="left"/>
            </w:pPr>
            <w:r>
              <w:t>9</w:t>
            </w:r>
            <w:r w:rsidR="00FD2BB8">
              <w:t>/</w:t>
            </w:r>
            <w:r>
              <w:t>22</w:t>
            </w:r>
            <w:r w:rsidR="00FD2BB8">
              <w:t>/</w:t>
            </w:r>
            <w:r>
              <w:t>21</w:t>
            </w:r>
          </w:p>
        </w:tc>
        <w:tc>
          <w:tcPr>
            <w:tcW w:w="3623" w:type="dxa"/>
            <w:tcBorders>
              <w:top w:val="single" w:sz="3" w:space="0" w:color="000000" w:themeColor="text1"/>
              <w:left w:val="single" w:sz="3" w:space="0" w:color="000000" w:themeColor="text1"/>
              <w:bottom w:val="single" w:sz="3" w:space="0" w:color="000000" w:themeColor="text1"/>
              <w:right w:val="single" w:sz="3" w:space="0" w:color="000000" w:themeColor="text1"/>
            </w:tcBorders>
          </w:tcPr>
          <w:p w14:paraId="63AD1237" w14:textId="77777777" w:rsidR="0034647F" w:rsidRDefault="00FD2BB8">
            <w:pPr>
              <w:spacing w:after="0" w:line="259" w:lineRule="auto"/>
              <w:ind w:left="0" w:firstLine="0"/>
              <w:jc w:val="left"/>
            </w:pPr>
            <w:r>
              <w:t>Initial Release</w:t>
            </w:r>
          </w:p>
        </w:tc>
        <w:tc>
          <w:tcPr>
            <w:tcW w:w="927" w:type="dxa"/>
            <w:tcBorders>
              <w:top w:val="single" w:sz="3" w:space="0" w:color="000000" w:themeColor="text1"/>
              <w:left w:val="single" w:sz="3" w:space="0" w:color="000000" w:themeColor="text1"/>
              <w:bottom w:val="single" w:sz="3" w:space="0" w:color="000000" w:themeColor="text1"/>
              <w:right w:val="single" w:sz="3" w:space="0" w:color="000000" w:themeColor="text1"/>
            </w:tcBorders>
          </w:tcPr>
          <w:p w14:paraId="01A0B887" w14:textId="77777777" w:rsidR="0034647F" w:rsidRDefault="00FD2BB8">
            <w:pPr>
              <w:spacing w:after="0" w:line="259" w:lineRule="auto"/>
              <w:ind w:left="0" w:firstLine="0"/>
              <w:jc w:val="left"/>
            </w:pPr>
            <w:r>
              <w:t>ALL</w:t>
            </w:r>
          </w:p>
        </w:tc>
        <w:tc>
          <w:tcPr>
            <w:tcW w:w="965" w:type="dxa"/>
            <w:tcBorders>
              <w:top w:val="single" w:sz="3" w:space="0" w:color="000000" w:themeColor="text1"/>
              <w:left w:val="single" w:sz="3" w:space="0" w:color="000000" w:themeColor="text1"/>
              <w:bottom w:val="single" w:sz="3" w:space="0" w:color="000000" w:themeColor="text1"/>
              <w:right w:val="single" w:sz="3" w:space="0" w:color="000000" w:themeColor="text1"/>
            </w:tcBorders>
          </w:tcPr>
          <w:p w14:paraId="0DD3BFC7" w14:textId="77777777" w:rsidR="0034647F" w:rsidRDefault="00FD2BB8">
            <w:pPr>
              <w:spacing w:after="0" w:line="259" w:lineRule="auto"/>
              <w:ind w:left="0" w:firstLine="0"/>
              <w:jc w:val="left"/>
            </w:pPr>
            <w:r>
              <w:t>1.0</w:t>
            </w:r>
          </w:p>
        </w:tc>
      </w:tr>
      <w:tr w:rsidR="0034647F" w14:paraId="0B1D8371" w14:textId="77777777" w:rsidTr="3B30ACC1">
        <w:trPr>
          <w:trHeight w:val="586"/>
        </w:trPr>
        <w:tc>
          <w:tcPr>
            <w:tcW w:w="1937" w:type="dxa"/>
            <w:tcBorders>
              <w:top w:val="single" w:sz="3" w:space="0" w:color="000000" w:themeColor="text1"/>
              <w:left w:val="single" w:sz="3" w:space="0" w:color="000000" w:themeColor="text1"/>
              <w:bottom w:val="single" w:sz="3" w:space="0" w:color="000000" w:themeColor="text1"/>
              <w:right w:val="single" w:sz="3" w:space="0" w:color="000000" w:themeColor="text1"/>
            </w:tcBorders>
          </w:tcPr>
          <w:p w14:paraId="42EC0E19" w14:textId="08C5A310" w:rsidR="0034647F" w:rsidRDefault="0034647F">
            <w:pPr>
              <w:spacing w:after="0" w:line="259" w:lineRule="auto"/>
              <w:ind w:left="0" w:firstLine="0"/>
              <w:jc w:val="left"/>
            </w:pPr>
          </w:p>
        </w:tc>
        <w:tc>
          <w:tcPr>
            <w:tcW w:w="1210" w:type="dxa"/>
            <w:tcBorders>
              <w:top w:val="single" w:sz="3" w:space="0" w:color="000000" w:themeColor="text1"/>
              <w:left w:val="single" w:sz="3" w:space="0" w:color="000000" w:themeColor="text1"/>
              <w:bottom w:val="single" w:sz="3" w:space="0" w:color="000000" w:themeColor="text1"/>
              <w:right w:val="single" w:sz="3" w:space="0" w:color="000000" w:themeColor="text1"/>
            </w:tcBorders>
            <w:vAlign w:val="center"/>
          </w:tcPr>
          <w:p w14:paraId="74E5AB52" w14:textId="16A95B5F" w:rsidR="0034647F" w:rsidRDefault="0034647F">
            <w:pPr>
              <w:spacing w:after="0" w:line="259" w:lineRule="auto"/>
              <w:ind w:left="0" w:firstLine="0"/>
              <w:jc w:val="left"/>
            </w:pPr>
          </w:p>
        </w:tc>
        <w:tc>
          <w:tcPr>
            <w:tcW w:w="3623" w:type="dxa"/>
            <w:tcBorders>
              <w:top w:val="single" w:sz="3" w:space="0" w:color="000000" w:themeColor="text1"/>
              <w:left w:val="single" w:sz="3" w:space="0" w:color="000000" w:themeColor="text1"/>
              <w:bottom w:val="single" w:sz="3" w:space="0" w:color="000000" w:themeColor="text1"/>
              <w:right w:val="single" w:sz="3" w:space="0" w:color="000000" w:themeColor="text1"/>
            </w:tcBorders>
          </w:tcPr>
          <w:p w14:paraId="29EA6B9E" w14:textId="05408134" w:rsidR="0034647F" w:rsidRDefault="0034647F">
            <w:pPr>
              <w:spacing w:after="0" w:line="259" w:lineRule="auto"/>
              <w:ind w:left="0" w:firstLine="0"/>
            </w:pPr>
          </w:p>
        </w:tc>
        <w:tc>
          <w:tcPr>
            <w:tcW w:w="927" w:type="dxa"/>
            <w:tcBorders>
              <w:top w:val="single" w:sz="3" w:space="0" w:color="000000" w:themeColor="text1"/>
              <w:left w:val="single" w:sz="3" w:space="0" w:color="000000" w:themeColor="text1"/>
              <w:bottom w:val="single" w:sz="3" w:space="0" w:color="000000" w:themeColor="text1"/>
              <w:right w:val="single" w:sz="3" w:space="0" w:color="000000" w:themeColor="text1"/>
            </w:tcBorders>
            <w:vAlign w:val="center"/>
          </w:tcPr>
          <w:p w14:paraId="212F4592" w14:textId="7C773BDD" w:rsidR="0034647F" w:rsidRDefault="0034647F">
            <w:pPr>
              <w:spacing w:after="0" w:line="259" w:lineRule="auto"/>
              <w:ind w:left="0" w:firstLine="0"/>
              <w:jc w:val="left"/>
            </w:pPr>
          </w:p>
        </w:tc>
        <w:tc>
          <w:tcPr>
            <w:tcW w:w="965" w:type="dxa"/>
            <w:tcBorders>
              <w:top w:val="single" w:sz="3" w:space="0" w:color="000000" w:themeColor="text1"/>
              <w:left w:val="single" w:sz="3" w:space="0" w:color="000000" w:themeColor="text1"/>
              <w:bottom w:val="single" w:sz="3" w:space="0" w:color="000000" w:themeColor="text1"/>
              <w:right w:val="single" w:sz="3" w:space="0" w:color="000000" w:themeColor="text1"/>
            </w:tcBorders>
            <w:vAlign w:val="center"/>
          </w:tcPr>
          <w:p w14:paraId="2D8CBC38" w14:textId="7094185B" w:rsidR="0034647F" w:rsidRDefault="0034647F">
            <w:pPr>
              <w:spacing w:after="0" w:line="259" w:lineRule="auto"/>
              <w:ind w:left="0" w:firstLine="0"/>
              <w:jc w:val="left"/>
            </w:pPr>
          </w:p>
        </w:tc>
      </w:tr>
      <w:tr w:rsidR="0034647F" w14:paraId="1BFE392F" w14:textId="77777777" w:rsidTr="3B30ACC1">
        <w:trPr>
          <w:trHeight w:val="300"/>
        </w:trPr>
        <w:tc>
          <w:tcPr>
            <w:tcW w:w="1937" w:type="dxa"/>
            <w:tcBorders>
              <w:top w:val="single" w:sz="3" w:space="0" w:color="000000" w:themeColor="text1"/>
              <w:left w:val="single" w:sz="3" w:space="0" w:color="000000" w:themeColor="text1"/>
              <w:bottom w:val="single" w:sz="3" w:space="0" w:color="000000" w:themeColor="text1"/>
              <w:right w:val="single" w:sz="3" w:space="0" w:color="000000" w:themeColor="text1"/>
            </w:tcBorders>
            <w:vAlign w:val="center"/>
          </w:tcPr>
          <w:p w14:paraId="1E5A849E" w14:textId="210D5BAE" w:rsidR="0034647F" w:rsidRDefault="0034647F">
            <w:pPr>
              <w:spacing w:after="0" w:line="259" w:lineRule="auto"/>
              <w:ind w:left="0" w:firstLine="0"/>
              <w:jc w:val="left"/>
            </w:pPr>
          </w:p>
        </w:tc>
        <w:tc>
          <w:tcPr>
            <w:tcW w:w="1210" w:type="dxa"/>
            <w:tcBorders>
              <w:top w:val="single" w:sz="3" w:space="0" w:color="000000" w:themeColor="text1"/>
              <w:left w:val="single" w:sz="3" w:space="0" w:color="000000" w:themeColor="text1"/>
              <w:bottom w:val="single" w:sz="3" w:space="0" w:color="000000" w:themeColor="text1"/>
              <w:right w:val="single" w:sz="3" w:space="0" w:color="000000" w:themeColor="text1"/>
            </w:tcBorders>
            <w:vAlign w:val="center"/>
          </w:tcPr>
          <w:p w14:paraId="119E7446" w14:textId="2F1D9850" w:rsidR="0034647F" w:rsidRDefault="0034647F">
            <w:pPr>
              <w:spacing w:after="0" w:line="259" w:lineRule="auto"/>
              <w:ind w:left="0" w:firstLine="0"/>
              <w:jc w:val="left"/>
            </w:pPr>
          </w:p>
        </w:tc>
        <w:tc>
          <w:tcPr>
            <w:tcW w:w="3623" w:type="dxa"/>
            <w:tcBorders>
              <w:top w:val="single" w:sz="3" w:space="0" w:color="000000" w:themeColor="text1"/>
              <w:left w:val="single" w:sz="3" w:space="0" w:color="000000" w:themeColor="text1"/>
              <w:bottom w:val="single" w:sz="3" w:space="0" w:color="000000" w:themeColor="text1"/>
              <w:right w:val="single" w:sz="3" w:space="0" w:color="000000" w:themeColor="text1"/>
            </w:tcBorders>
          </w:tcPr>
          <w:p w14:paraId="06DF50DD" w14:textId="4D577483" w:rsidR="0034647F" w:rsidRDefault="0034647F">
            <w:pPr>
              <w:spacing w:after="0" w:line="259" w:lineRule="auto"/>
              <w:ind w:left="0" w:firstLine="0"/>
            </w:pPr>
          </w:p>
        </w:tc>
        <w:tc>
          <w:tcPr>
            <w:tcW w:w="927" w:type="dxa"/>
            <w:tcBorders>
              <w:top w:val="single" w:sz="3" w:space="0" w:color="000000" w:themeColor="text1"/>
              <w:left w:val="single" w:sz="3" w:space="0" w:color="000000" w:themeColor="text1"/>
              <w:bottom w:val="single" w:sz="3" w:space="0" w:color="000000" w:themeColor="text1"/>
              <w:right w:val="single" w:sz="3" w:space="0" w:color="000000" w:themeColor="text1"/>
            </w:tcBorders>
            <w:vAlign w:val="center"/>
          </w:tcPr>
          <w:p w14:paraId="402DE0F0" w14:textId="2A63AFAE" w:rsidR="0034647F" w:rsidRDefault="0034647F">
            <w:pPr>
              <w:spacing w:after="0" w:line="259" w:lineRule="auto"/>
              <w:ind w:left="0" w:firstLine="0"/>
              <w:jc w:val="left"/>
            </w:pPr>
          </w:p>
        </w:tc>
        <w:tc>
          <w:tcPr>
            <w:tcW w:w="965" w:type="dxa"/>
            <w:tcBorders>
              <w:top w:val="single" w:sz="3" w:space="0" w:color="000000" w:themeColor="text1"/>
              <w:left w:val="single" w:sz="3" w:space="0" w:color="000000" w:themeColor="text1"/>
              <w:bottom w:val="single" w:sz="3" w:space="0" w:color="000000" w:themeColor="text1"/>
              <w:right w:val="single" w:sz="3" w:space="0" w:color="000000" w:themeColor="text1"/>
            </w:tcBorders>
            <w:vAlign w:val="center"/>
          </w:tcPr>
          <w:p w14:paraId="3B1B28EF" w14:textId="7A22F6D1" w:rsidR="0034647F" w:rsidRDefault="0034647F">
            <w:pPr>
              <w:spacing w:after="0" w:line="259" w:lineRule="auto"/>
              <w:ind w:left="0" w:firstLine="0"/>
              <w:jc w:val="left"/>
            </w:pPr>
          </w:p>
        </w:tc>
      </w:tr>
    </w:tbl>
    <w:p w14:paraId="2903439F" w14:textId="77777777" w:rsidR="0034647F" w:rsidRDefault="00FD2BB8">
      <w:pPr>
        <w:ind w:right="49"/>
      </w:pPr>
      <w:r>
        <w:t>2</w:t>
      </w:r>
    </w:p>
    <w:p w14:paraId="7D45FE9A" w14:textId="77777777" w:rsidR="0034647F" w:rsidRDefault="0034647F">
      <w:pPr>
        <w:sectPr w:rsidR="0034647F">
          <w:footerReference w:type="even" r:id="rId13"/>
          <w:footerReference w:type="default" r:id="rId14"/>
          <w:footerReference w:type="first" r:id="rId15"/>
          <w:pgSz w:w="12240" w:h="15840"/>
          <w:pgMar w:top="1440" w:right="1440" w:bottom="1394" w:left="2938" w:header="720" w:footer="720" w:gutter="0"/>
          <w:cols w:space="720"/>
        </w:sectPr>
      </w:pPr>
    </w:p>
    <w:sdt>
      <w:sdtPr>
        <w:id w:val="-1444230076"/>
        <w:docPartObj>
          <w:docPartGallery w:val="Table of Contents"/>
        </w:docPartObj>
      </w:sdtPr>
      <w:sdtEndPr/>
      <w:sdtContent>
        <w:p w14:paraId="014563F8" w14:textId="19EBBE38" w:rsidR="0034647F" w:rsidRDefault="00FD2BB8">
          <w:pPr>
            <w:spacing w:after="0" w:line="259" w:lineRule="auto"/>
            <w:ind w:left="502"/>
            <w:jc w:val="left"/>
          </w:pPr>
          <w:r w:rsidRPr="68D44232">
            <w:rPr>
              <w:b/>
              <w:bCs/>
              <w:sz w:val="34"/>
              <w:szCs w:val="34"/>
            </w:rPr>
            <w:t>Contents</w:t>
          </w:r>
        </w:p>
        <w:p w14:paraId="2D180542" w14:textId="7079CF59" w:rsidR="008B192E" w:rsidRDefault="00FD2BB8" w:rsidP="68D44232">
          <w:pPr>
            <w:pStyle w:val="TOC1"/>
            <w:tabs>
              <w:tab w:val="left" w:pos="660"/>
              <w:tab w:val="right" w:leader="dot" w:pos="9921"/>
            </w:tabs>
            <w:rPr>
              <w:rFonts w:asciiTheme="minorHAnsi" w:eastAsiaTheme="minorEastAsia" w:hAnsiTheme="minorHAnsi" w:cstheme="minorBidi"/>
              <w:noProof/>
              <w:color w:val="auto"/>
              <w:lang w:eastAsia="ja-JP"/>
            </w:rPr>
          </w:pPr>
          <w:r>
            <w:fldChar w:fldCharType="begin"/>
          </w:r>
          <w:r>
            <w:instrText xml:space="preserve"> TOC \o "1-3" \h \z \u </w:instrText>
          </w:r>
          <w:r>
            <w:fldChar w:fldCharType="separate"/>
          </w:r>
          <w:hyperlink w:anchor="_Toc83888446" w:history="1">
            <w:r w:rsidR="008B192E" w:rsidRPr="68D44232">
              <w:rPr>
                <w:rStyle w:val="Hyperlink"/>
                <w:noProof/>
              </w:rPr>
              <w:t>1</w:t>
            </w:r>
            <w:r w:rsidR="008B192E">
              <w:rPr>
                <w:rFonts w:asciiTheme="minorHAnsi" w:eastAsiaTheme="minorEastAsia" w:hAnsiTheme="minorHAnsi" w:cstheme="minorBidi"/>
                <w:noProof/>
                <w:color w:val="auto"/>
                <w:lang w:eastAsia="ja-JP"/>
              </w:rPr>
              <w:tab/>
            </w:r>
            <w:r w:rsidR="008B192E" w:rsidRPr="00BF6344">
              <w:rPr>
                <w:rStyle w:val="Hyperlink"/>
                <w:noProof/>
              </w:rPr>
              <w:t>Introduction</w:t>
            </w:r>
            <w:r w:rsidR="008B192E">
              <w:rPr>
                <w:noProof/>
                <w:webHidden/>
              </w:rPr>
              <w:tab/>
            </w:r>
            <w:r w:rsidR="008B192E">
              <w:rPr>
                <w:noProof/>
                <w:webHidden/>
              </w:rPr>
              <w:fldChar w:fldCharType="begin"/>
            </w:r>
            <w:r w:rsidR="008B192E">
              <w:rPr>
                <w:noProof/>
                <w:webHidden/>
              </w:rPr>
              <w:instrText xml:space="preserve"> PAGEREF _Toc83888446 \h </w:instrText>
            </w:r>
            <w:r w:rsidR="008B192E">
              <w:rPr>
                <w:noProof/>
                <w:webHidden/>
              </w:rPr>
            </w:r>
            <w:r w:rsidR="008B192E">
              <w:rPr>
                <w:noProof/>
                <w:webHidden/>
              </w:rPr>
              <w:fldChar w:fldCharType="separate"/>
            </w:r>
            <w:r w:rsidR="008B192E">
              <w:rPr>
                <w:noProof/>
                <w:webHidden/>
              </w:rPr>
              <w:t>2</w:t>
            </w:r>
            <w:r w:rsidR="008B192E">
              <w:rPr>
                <w:noProof/>
                <w:webHidden/>
              </w:rPr>
              <w:fldChar w:fldCharType="end"/>
            </w:r>
          </w:hyperlink>
        </w:p>
        <w:p w14:paraId="0D8E7A4A" w14:textId="45E71E32" w:rsidR="008B192E" w:rsidRDefault="00C9142E" w:rsidP="68D44232">
          <w:pPr>
            <w:pStyle w:val="TOC2"/>
            <w:tabs>
              <w:tab w:val="left" w:pos="660"/>
              <w:tab w:val="right" w:leader="dot" w:pos="9921"/>
            </w:tabs>
            <w:rPr>
              <w:rFonts w:asciiTheme="minorHAnsi" w:eastAsiaTheme="minorEastAsia" w:hAnsiTheme="minorHAnsi" w:cstheme="minorBidi"/>
              <w:noProof/>
              <w:color w:val="auto"/>
              <w:lang w:eastAsia="ja-JP"/>
            </w:rPr>
          </w:pPr>
          <w:hyperlink w:anchor="_Toc83888447" w:history="1">
            <w:r w:rsidR="008B192E" w:rsidRPr="68D44232">
              <w:rPr>
                <w:rStyle w:val="Hyperlink"/>
                <w:noProof/>
              </w:rPr>
              <w:t>1.1</w:t>
            </w:r>
            <w:r w:rsidR="008B192E">
              <w:rPr>
                <w:rFonts w:asciiTheme="minorHAnsi" w:eastAsiaTheme="minorEastAsia" w:hAnsiTheme="minorHAnsi" w:cstheme="minorBidi"/>
                <w:noProof/>
                <w:color w:val="auto"/>
                <w:lang w:eastAsia="ja-JP"/>
              </w:rPr>
              <w:tab/>
            </w:r>
            <w:r w:rsidR="008B192E" w:rsidRPr="00BF6344">
              <w:rPr>
                <w:rStyle w:val="Hyperlink"/>
                <w:noProof/>
              </w:rPr>
              <w:t>Purpose</w:t>
            </w:r>
            <w:r w:rsidR="008B192E">
              <w:rPr>
                <w:noProof/>
                <w:webHidden/>
              </w:rPr>
              <w:tab/>
            </w:r>
            <w:r w:rsidR="008B192E">
              <w:rPr>
                <w:noProof/>
                <w:webHidden/>
              </w:rPr>
              <w:fldChar w:fldCharType="begin"/>
            </w:r>
            <w:r w:rsidR="008B192E">
              <w:rPr>
                <w:noProof/>
                <w:webHidden/>
              </w:rPr>
              <w:instrText xml:space="preserve"> PAGEREF _Toc83888447 \h </w:instrText>
            </w:r>
            <w:r w:rsidR="008B192E">
              <w:rPr>
                <w:noProof/>
                <w:webHidden/>
              </w:rPr>
            </w:r>
            <w:r w:rsidR="008B192E">
              <w:rPr>
                <w:noProof/>
                <w:webHidden/>
              </w:rPr>
              <w:fldChar w:fldCharType="separate"/>
            </w:r>
            <w:r w:rsidR="008B192E">
              <w:rPr>
                <w:noProof/>
                <w:webHidden/>
              </w:rPr>
              <w:t>3</w:t>
            </w:r>
            <w:r w:rsidR="008B192E">
              <w:rPr>
                <w:noProof/>
                <w:webHidden/>
              </w:rPr>
              <w:fldChar w:fldCharType="end"/>
            </w:r>
          </w:hyperlink>
        </w:p>
        <w:p w14:paraId="2DF61D09" w14:textId="7C2B8D58" w:rsidR="008B192E" w:rsidRDefault="00C9142E" w:rsidP="68D44232">
          <w:pPr>
            <w:pStyle w:val="TOC2"/>
            <w:tabs>
              <w:tab w:val="left" w:pos="660"/>
              <w:tab w:val="right" w:leader="dot" w:pos="9921"/>
            </w:tabs>
            <w:rPr>
              <w:rFonts w:asciiTheme="minorHAnsi" w:eastAsiaTheme="minorEastAsia" w:hAnsiTheme="minorHAnsi" w:cstheme="minorBidi"/>
              <w:noProof/>
              <w:color w:val="auto"/>
              <w:lang w:eastAsia="ja-JP"/>
            </w:rPr>
          </w:pPr>
          <w:hyperlink w:anchor="_Toc83888448" w:history="1">
            <w:r w:rsidR="008B192E" w:rsidRPr="68D44232">
              <w:rPr>
                <w:rStyle w:val="Hyperlink"/>
                <w:noProof/>
              </w:rPr>
              <w:t>1.2</w:t>
            </w:r>
            <w:r w:rsidR="008B192E">
              <w:rPr>
                <w:rFonts w:asciiTheme="minorHAnsi" w:eastAsiaTheme="minorEastAsia" w:hAnsiTheme="minorHAnsi" w:cstheme="minorBidi"/>
                <w:noProof/>
                <w:color w:val="auto"/>
                <w:lang w:eastAsia="ja-JP"/>
              </w:rPr>
              <w:tab/>
            </w:r>
            <w:r w:rsidR="008B192E" w:rsidRPr="00BF6344">
              <w:rPr>
                <w:rStyle w:val="Hyperlink"/>
                <w:noProof/>
              </w:rPr>
              <w:t>Intended Audience and Reading Suggestions</w:t>
            </w:r>
            <w:r w:rsidR="008B192E">
              <w:rPr>
                <w:noProof/>
                <w:webHidden/>
              </w:rPr>
              <w:tab/>
            </w:r>
            <w:r w:rsidR="008B192E">
              <w:rPr>
                <w:noProof/>
                <w:webHidden/>
              </w:rPr>
              <w:fldChar w:fldCharType="begin"/>
            </w:r>
            <w:r w:rsidR="008B192E">
              <w:rPr>
                <w:noProof/>
                <w:webHidden/>
              </w:rPr>
              <w:instrText xml:space="preserve"> PAGEREF _Toc83888448 \h </w:instrText>
            </w:r>
            <w:r w:rsidR="008B192E">
              <w:rPr>
                <w:noProof/>
                <w:webHidden/>
              </w:rPr>
            </w:r>
            <w:r w:rsidR="008B192E">
              <w:rPr>
                <w:noProof/>
                <w:webHidden/>
              </w:rPr>
              <w:fldChar w:fldCharType="separate"/>
            </w:r>
            <w:r w:rsidR="008B192E">
              <w:rPr>
                <w:noProof/>
                <w:webHidden/>
              </w:rPr>
              <w:t>3</w:t>
            </w:r>
            <w:r w:rsidR="008B192E">
              <w:rPr>
                <w:noProof/>
                <w:webHidden/>
              </w:rPr>
              <w:fldChar w:fldCharType="end"/>
            </w:r>
          </w:hyperlink>
        </w:p>
        <w:p w14:paraId="55C4A5EE" w14:textId="6E462C14" w:rsidR="008B192E" w:rsidRDefault="00C9142E" w:rsidP="68D44232">
          <w:pPr>
            <w:pStyle w:val="TOC2"/>
            <w:tabs>
              <w:tab w:val="left" w:pos="660"/>
              <w:tab w:val="right" w:leader="dot" w:pos="9921"/>
            </w:tabs>
            <w:rPr>
              <w:rFonts w:asciiTheme="minorHAnsi" w:eastAsiaTheme="minorEastAsia" w:hAnsiTheme="minorHAnsi" w:cstheme="minorBidi"/>
              <w:noProof/>
              <w:color w:val="auto"/>
              <w:lang w:eastAsia="ja-JP"/>
            </w:rPr>
          </w:pPr>
          <w:hyperlink w:anchor="_Toc83888449" w:history="1">
            <w:r w:rsidR="008B192E" w:rsidRPr="68D44232">
              <w:rPr>
                <w:rStyle w:val="Hyperlink"/>
                <w:noProof/>
              </w:rPr>
              <w:t>1.3</w:t>
            </w:r>
            <w:r w:rsidR="008B192E">
              <w:rPr>
                <w:rFonts w:asciiTheme="minorHAnsi" w:eastAsiaTheme="minorEastAsia" w:hAnsiTheme="minorHAnsi" w:cstheme="minorBidi"/>
                <w:noProof/>
                <w:color w:val="auto"/>
                <w:lang w:eastAsia="ja-JP"/>
              </w:rPr>
              <w:tab/>
            </w:r>
            <w:r w:rsidR="008B192E" w:rsidRPr="00BF6344">
              <w:rPr>
                <w:rStyle w:val="Hyperlink"/>
                <w:noProof/>
              </w:rPr>
              <w:t>Product Scope</w:t>
            </w:r>
            <w:r w:rsidR="008B192E">
              <w:rPr>
                <w:noProof/>
                <w:webHidden/>
              </w:rPr>
              <w:tab/>
            </w:r>
            <w:r w:rsidR="008B192E">
              <w:rPr>
                <w:noProof/>
                <w:webHidden/>
              </w:rPr>
              <w:fldChar w:fldCharType="begin"/>
            </w:r>
            <w:r w:rsidR="008B192E">
              <w:rPr>
                <w:noProof/>
                <w:webHidden/>
              </w:rPr>
              <w:instrText xml:space="preserve"> PAGEREF _Toc83888449 \h </w:instrText>
            </w:r>
            <w:r w:rsidR="008B192E">
              <w:rPr>
                <w:noProof/>
                <w:webHidden/>
              </w:rPr>
            </w:r>
            <w:r w:rsidR="008B192E">
              <w:rPr>
                <w:noProof/>
                <w:webHidden/>
              </w:rPr>
              <w:fldChar w:fldCharType="separate"/>
            </w:r>
            <w:r w:rsidR="008B192E">
              <w:rPr>
                <w:noProof/>
                <w:webHidden/>
              </w:rPr>
              <w:t>3</w:t>
            </w:r>
            <w:r w:rsidR="008B192E">
              <w:rPr>
                <w:noProof/>
                <w:webHidden/>
              </w:rPr>
              <w:fldChar w:fldCharType="end"/>
            </w:r>
          </w:hyperlink>
        </w:p>
        <w:p w14:paraId="741E761F" w14:textId="0A2A8426" w:rsidR="008B192E" w:rsidRDefault="00C9142E" w:rsidP="68D44232">
          <w:pPr>
            <w:pStyle w:val="TOC2"/>
            <w:tabs>
              <w:tab w:val="left" w:pos="660"/>
              <w:tab w:val="right" w:leader="dot" w:pos="9921"/>
            </w:tabs>
            <w:rPr>
              <w:rFonts w:asciiTheme="minorHAnsi" w:eastAsiaTheme="minorEastAsia" w:hAnsiTheme="minorHAnsi" w:cstheme="minorBidi"/>
              <w:noProof/>
              <w:color w:val="auto"/>
              <w:lang w:eastAsia="ja-JP"/>
            </w:rPr>
          </w:pPr>
          <w:hyperlink w:anchor="_Toc83888450" w:history="1">
            <w:r w:rsidR="008B192E" w:rsidRPr="68D44232">
              <w:rPr>
                <w:rStyle w:val="Hyperlink"/>
                <w:noProof/>
              </w:rPr>
              <w:t>1.4</w:t>
            </w:r>
            <w:r w:rsidR="008B192E">
              <w:rPr>
                <w:rFonts w:asciiTheme="minorHAnsi" w:eastAsiaTheme="minorEastAsia" w:hAnsiTheme="minorHAnsi" w:cstheme="minorBidi"/>
                <w:noProof/>
                <w:color w:val="auto"/>
                <w:lang w:eastAsia="ja-JP"/>
              </w:rPr>
              <w:tab/>
            </w:r>
            <w:r w:rsidR="008B192E" w:rsidRPr="00BF6344">
              <w:rPr>
                <w:rStyle w:val="Hyperlink"/>
                <w:noProof/>
              </w:rPr>
              <w:t>References</w:t>
            </w:r>
            <w:r w:rsidR="008B192E">
              <w:rPr>
                <w:noProof/>
                <w:webHidden/>
              </w:rPr>
              <w:tab/>
            </w:r>
            <w:r w:rsidR="008B192E">
              <w:rPr>
                <w:noProof/>
                <w:webHidden/>
              </w:rPr>
              <w:fldChar w:fldCharType="begin"/>
            </w:r>
            <w:r w:rsidR="008B192E">
              <w:rPr>
                <w:noProof/>
                <w:webHidden/>
              </w:rPr>
              <w:instrText xml:space="preserve"> PAGEREF _Toc83888450 \h </w:instrText>
            </w:r>
            <w:r w:rsidR="008B192E">
              <w:rPr>
                <w:noProof/>
                <w:webHidden/>
              </w:rPr>
            </w:r>
            <w:r w:rsidR="008B192E">
              <w:rPr>
                <w:noProof/>
                <w:webHidden/>
              </w:rPr>
              <w:fldChar w:fldCharType="separate"/>
            </w:r>
            <w:r w:rsidR="008B192E">
              <w:rPr>
                <w:noProof/>
                <w:webHidden/>
              </w:rPr>
              <w:t>3</w:t>
            </w:r>
            <w:r w:rsidR="008B192E">
              <w:rPr>
                <w:noProof/>
                <w:webHidden/>
              </w:rPr>
              <w:fldChar w:fldCharType="end"/>
            </w:r>
          </w:hyperlink>
        </w:p>
        <w:p w14:paraId="4FA67B39" w14:textId="38DB120D" w:rsidR="008B192E" w:rsidRDefault="00C9142E" w:rsidP="68D44232">
          <w:pPr>
            <w:pStyle w:val="TOC1"/>
            <w:tabs>
              <w:tab w:val="left" w:pos="660"/>
              <w:tab w:val="right" w:leader="dot" w:pos="9921"/>
            </w:tabs>
            <w:rPr>
              <w:rFonts w:asciiTheme="minorHAnsi" w:eastAsiaTheme="minorEastAsia" w:hAnsiTheme="minorHAnsi" w:cstheme="minorBidi"/>
              <w:noProof/>
              <w:color w:val="auto"/>
              <w:lang w:eastAsia="ja-JP"/>
            </w:rPr>
          </w:pPr>
          <w:hyperlink w:anchor="_Toc83888451" w:history="1">
            <w:r w:rsidR="008B192E" w:rsidRPr="68D44232">
              <w:rPr>
                <w:rStyle w:val="Hyperlink"/>
                <w:noProof/>
              </w:rPr>
              <w:t>2</w:t>
            </w:r>
            <w:r w:rsidR="008B192E">
              <w:rPr>
                <w:rFonts w:asciiTheme="minorHAnsi" w:eastAsiaTheme="minorEastAsia" w:hAnsiTheme="minorHAnsi" w:cstheme="minorBidi"/>
                <w:noProof/>
                <w:color w:val="auto"/>
                <w:lang w:eastAsia="ja-JP"/>
              </w:rPr>
              <w:tab/>
            </w:r>
            <w:r w:rsidR="008B192E" w:rsidRPr="00BF6344">
              <w:rPr>
                <w:rStyle w:val="Hyperlink"/>
                <w:noProof/>
              </w:rPr>
              <w:t>Overall Description</w:t>
            </w:r>
            <w:r w:rsidR="008B192E">
              <w:rPr>
                <w:noProof/>
                <w:webHidden/>
              </w:rPr>
              <w:tab/>
            </w:r>
            <w:r w:rsidR="008B192E">
              <w:rPr>
                <w:noProof/>
                <w:webHidden/>
              </w:rPr>
              <w:fldChar w:fldCharType="begin"/>
            </w:r>
            <w:r w:rsidR="008B192E">
              <w:rPr>
                <w:noProof/>
                <w:webHidden/>
              </w:rPr>
              <w:instrText xml:space="preserve"> PAGEREF _Toc83888451 \h </w:instrText>
            </w:r>
            <w:r w:rsidR="008B192E">
              <w:rPr>
                <w:noProof/>
                <w:webHidden/>
              </w:rPr>
            </w:r>
            <w:r w:rsidR="008B192E">
              <w:rPr>
                <w:noProof/>
                <w:webHidden/>
              </w:rPr>
              <w:fldChar w:fldCharType="separate"/>
            </w:r>
            <w:r w:rsidR="008B192E">
              <w:rPr>
                <w:noProof/>
                <w:webHidden/>
              </w:rPr>
              <w:t>3</w:t>
            </w:r>
            <w:r w:rsidR="008B192E">
              <w:rPr>
                <w:noProof/>
                <w:webHidden/>
              </w:rPr>
              <w:fldChar w:fldCharType="end"/>
            </w:r>
          </w:hyperlink>
        </w:p>
        <w:p w14:paraId="40D20C34" w14:textId="62C31720" w:rsidR="008B192E" w:rsidRDefault="00C9142E" w:rsidP="68D44232">
          <w:pPr>
            <w:pStyle w:val="TOC2"/>
            <w:tabs>
              <w:tab w:val="left" w:pos="660"/>
              <w:tab w:val="right" w:leader="dot" w:pos="9921"/>
            </w:tabs>
            <w:rPr>
              <w:rFonts w:asciiTheme="minorHAnsi" w:eastAsiaTheme="minorEastAsia" w:hAnsiTheme="minorHAnsi" w:cstheme="minorBidi"/>
              <w:noProof/>
              <w:color w:val="auto"/>
              <w:lang w:eastAsia="ja-JP"/>
            </w:rPr>
          </w:pPr>
          <w:hyperlink w:anchor="_Toc83888452" w:history="1">
            <w:r w:rsidR="008B192E" w:rsidRPr="68D44232">
              <w:rPr>
                <w:rStyle w:val="Hyperlink"/>
                <w:noProof/>
              </w:rPr>
              <w:t>2.1</w:t>
            </w:r>
            <w:r w:rsidR="008B192E">
              <w:rPr>
                <w:rFonts w:asciiTheme="minorHAnsi" w:eastAsiaTheme="minorEastAsia" w:hAnsiTheme="minorHAnsi" w:cstheme="minorBidi"/>
                <w:noProof/>
                <w:color w:val="auto"/>
                <w:lang w:eastAsia="ja-JP"/>
              </w:rPr>
              <w:tab/>
            </w:r>
            <w:r w:rsidR="008B192E" w:rsidRPr="00BF6344">
              <w:rPr>
                <w:rStyle w:val="Hyperlink"/>
                <w:noProof/>
              </w:rPr>
              <w:t>Product Perspective</w:t>
            </w:r>
            <w:r w:rsidR="008B192E">
              <w:rPr>
                <w:noProof/>
                <w:webHidden/>
              </w:rPr>
              <w:tab/>
            </w:r>
            <w:r w:rsidR="008B192E">
              <w:rPr>
                <w:noProof/>
                <w:webHidden/>
              </w:rPr>
              <w:fldChar w:fldCharType="begin"/>
            </w:r>
            <w:r w:rsidR="008B192E">
              <w:rPr>
                <w:noProof/>
                <w:webHidden/>
              </w:rPr>
              <w:instrText xml:space="preserve"> PAGEREF _Toc83888452 \h </w:instrText>
            </w:r>
            <w:r w:rsidR="008B192E">
              <w:rPr>
                <w:noProof/>
                <w:webHidden/>
              </w:rPr>
            </w:r>
            <w:r w:rsidR="008B192E">
              <w:rPr>
                <w:noProof/>
                <w:webHidden/>
              </w:rPr>
              <w:fldChar w:fldCharType="separate"/>
            </w:r>
            <w:r w:rsidR="008B192E">
              <w:rPr>
                <w:noProof/>
                <w:webHidden/>
              </w:rPr>
              <w:t>4</w:t>
            </w:r>
            <w:r w:rsidR="008B192E">
              <w:rPr>
                <w:noProof/>
                <w:webHidden/>
              </w:rPr>
              <w:fldChar w:fldCharType="end"/>
            </w:r>
          </w:hyperlink>
        </w:p>
        <w:p w14:paraId="552B0034" w14:textId="6DD97194" w:rsidR="008B192E" w:rsidRDefault="00C9142E" w:rsidP="68D44232">
          <w:pPr>
            <w:pStyle w:val="TOC2"/>
            <w:tabs>
              <w:tab w:val="left" w:pos="660"/>
              <w:tab w:val="right" w:leader="dot" w:pos="9921"/>
            </w:tabs>
            <w:rPr>
              <w:rFonts w:asciiTheme="minorHAnsi" w:eastAsiaTheme="minorEastAsia" w:hAnsiTheme="minorHAnsi" w:cstheme="minorBidi"/>
              <w:noProof/>
              <w:color w:val="auto"/>
              <w:lang w:eastAsia="ja-JP"/>
            </w:rPr>
          </w:pPr>
          <w:hyperlink w:anchor="_Toc83888453" w:history="1">
            <w:r w:rsidR="008B192E" w:rsidRPr="68D44232">
              <w:rPr>
                <w:rStyle w:val="Hyperlink"/>
                <w:noProof/>
              </w:rPr>
              <w:t>2.2</w:t>
            </w:r>
            <w:r w:rsidR="008B192E">
              <w:rPr>
                <w:rFonts w:asciiTheme="minorHAnsi" w:eastAsiaTheme="minorEastAsia" w:hAnsiTheme="minorHAnsi" w:cstheme="minorBidi"/>
                <w:noProof/>
                <w:color w:val="auto"/>
                <w:lang w:eastAsia="ja-JP"/>
              </w:rPr>
              <w:tab/>
            </w:r>
            <w:r w:rsidR="008B192E" w:rsidRPr="00BF6344">
              <w:rPr>
                <w:rStyle w:val="Hyperlink"/>
                <w:noProof/>
              </w:rPr>
              <w:t>Product Functions</w:t>
            </w:r>
            <w:r w:rsidR="008B192E">
              <w:rPr>
                <w:noProof/>
                <w:webHidden/>
              </w:rPr>
              <w:tab/>
            </w:r>
            <w:r w:rsidR="008B192E">
              <w:rPr>
                <w:noProof/>
                <w:webHidden/>
              </w:rPr>
              <w:fldChar w:fldCharType="begin"/>
            </w:r>
            <w:r w:rsidR="008B192E">
              <w:rPr>
                <w:noProof/>
                <w:webHidden/>
              </w:rPr>
              <w:instrText xml:space="preserve"> PAGEREF _Toc83888453 \h </w:instrText>
            </w:r>
            <w:r w:rsidR="008B192E">
              <w:rPr>
                <w:noProof/>
                <w:webHidden/>
              </w:rPr>
            </w:r>
            <w:r w:rsidR="008B192E">
              <w:rPr>
                <w:noProof/>
                <w:webHidden/>
              </w:rPr>
              <w:fldChar w:fldCharType="separate"/>
            </w:r>
            <w:r w:rsidR="008B192E">
              <w:rPr>
                <w:noProof/>
                <w:webHidden/>
              </w:rPr>
              <w:t>4</w:t>
            </w:r>
            <w:r w:rsidR="008B192E">
              <w:rPr>
                <w:noProof/>
                <w:webHidden/>
              </w:rPr>
              <w:fldChar w:fldCharType="end"/>
            </w:r>
          </w:hyperlink>
        </w:p>
        <w:p w14:paraId="6DB3B882" w14:textId="75466929" w:rsidR="008B192E" w:rsidRDefault="00C9142E" w:rsidP="68D44232">
          <w:pPr>
            <w:pStyle w:val="TOC2"/>
            <w:tabs>
              <w:tab w:val="left" w:pos="660"/>
              <w:tab w:val="right" w:leader="dot" w:pos="9921"/>
            </w:tabs>
            <w:rPr>
              <w:rFonts w:asciiTheme="minorHAnsi" w:eastAsiaTheme="minorEastAsia" w:hAnsiTheme="minorHAnsi" w:cstheme="minorBidi"/>
              <w:noProof/>
              <w:color w:val="auto"/>
              <w:lang w:eastAsia="ja-JP"/>
            </w:rPr>
          </w:pPr>
          <w:hyperlink w:anchor="_Toc83888454" w:history="1">
            <w:r w:rsidR="008B192E" w:rsidRPr="68D44232">
              <w:rPr>
                <w:rStyle w:val="Hyperlink"/>
                <w:noProof/>
              </w:rPr>
              <w:t>2.3</w:t>
            </w:r>
            <w:r w:rsidR="008B192E">
              <w:rPr>
                <w:rFonts w:asciiTheme="minorHAnsi" w:eastAsiaTheme="minorEastAsia" w:hAnsiTheme="minorHAnsi" w:cstheme="minorBidi"/>
                <w:noProof/>
                <w:color w:val="auto"/>
                <w:lang w:eastAsia="ja-JP"/>
              </w:rPr>
              <w:tab/>
            </w:r>
            <w:r w:rsidR="008B192E" w:rsidRPr="00BF6344">
              <w:rPr>
                <w:rStyle w:val="Hyperlink"/>
                <w:noProof/>
              </w:rPr>
              <w:t>User Classes and Characteristics</w:t>
            </w:r>
            <w:r w:rsidR="008B192E">
              <w:rPr>
                <w:noProof/>
                <w:webHidden/>
              </w:rPr>
              <w:tab/>
            </w:r>
            <w:r w:rsidR="008B192E">
              <w:rPr>
                <w:noProof/>
                <w:webHidden/>
              </w:rPr>
              <w:fldChar w:fldCharType="begin"/>
            </w:r>
            <w:r w:rsidR="008B192E">
              <w:rPr>
                <w:noProof/>
                <w:webHidden/>
              </w:rPr>
              <w:instrText xml:space="preserve"> PAGEREF _Toc83888454 \h </w:instrText>
            </w:r>
            <w:r w:rsidR="008B192E">
              <w:rPr>
                <w:noProof/>
                <w:webHidden/>
              </w:rPr>
            </w:r>
            <w:r w:rsidR="008B192E">
              <w:rPr>
                <w:noProof/>
                <w:webHidden/>
              </w:rPr>
              <w:fldChar w:fldCharType="separate"/>
            </w:r>
            <w:r w:rsidR="008B192E">
              <w:rPr>
                <w:noProof/>
                <w:webHidden/>
              </w:rPr>
              <w:t>5</w:t>
            </w:r>
            <w:r w:rsidR="008B192E">
              <w:rPr>
                <w:noProof/>
                <w:webHidden/>
              </w:rPr>
              <w:fldChar w:fldCharType="end"/>
            </w:r>
          </w:hyperlink>
        </w:p>
        <w:p w14:paraId="22BA4977" w14:textId="307BE307" w:rsidR="008B192E" w:rsidRDefault="00C9142E" w:rsidP="68D44232">
          <w:pPr>
            <w:pStyle w:val="TOC3"/>
            <w:tabs>
              <w:tab w:val="left" w:pos="880"/>
              <w:tab w:val="right" w:leader="dot" w:pos="9921"/>
            </w:tabs>
            <w:rPr>
              <w:rFonts w:asciiTheme="minorHAnsi" w:eastAsiaTheme="minorEastAsia" w:hAnsiTheme="minorHAnsi" w:cstheme="minorBidi"/>
              <w:noProof/>
              <w:color w:val="auto"/>
              <w:lang w:eastAsia="ja-JP"/>
            </w:rPr>
          </w:pPr>
          <w:hyperlink w:anchor="_Toc83888455" w:history="1">
            <w:r w:rsidR="008B192E" w:rsidRPr="68D44232">
              <w:rPr>
                <w:rStyle w:val="Hyperlink"/>
                <w:noProof/>
              </w:rPr>
              <w:t>2.3.1</w:t>
            </w:r>
            <w:r w:rsidR="008B192E">
              <w:rPr>
                <w:rFonts w:asciiTheme="minorHAnsi" w:eastAsiaTheme="minorEastAsia" w:hAnsiTheme="minorHAnsi" w:cstheme="minorBidi"/>
                <w:noProof/>
                <w:color w:val="auto"/>
                <w:lang w:eastAsia="ja-JP"/>
              </w:rPr>
              <w:tab/>
            </w:r>
            <w:r w:rsidR="008B192E" w:rsidRPr="00BF6344">
              <w:rPr>
                <w:rStyle w:val="Hyperlink"/>
                <w:noProof/>
              </w:rPr>
              <w:t>EGR101 Student:</w:t>
            </w:r>
            <w:r w:rsidR="008B192E">
              <w:rPr>
                <w:noProof/>
                <w:webHidden/>
              </w:rPr>
              <w:tab/>
            </w:r>
            <w:r w:rsidR="008B192E">
              <w:rPr>
                <w:noProof/>
                <w:webHidden/>
              </w:rPr>
              <w:fldChar w:fldCharType="begin"/>
            </w:r>
            <w:r w:rsidR="008B192E">
              <w:rPr>
                <w:noProof/>
                <w:webHidden/>
              </w:rPr>
              <w:instrText xml:space="preserve"> PAGEREF _Toc83888455 \h </w:instrText>
            </w:r>
            <w:r w:rsidR="008B192E">
              <w:rPr>
                <w:noProof/>
                <w:webHidden/>
              </w:rPr>
            </w:r>
            <w:r w:rsidR="008B192E">
              <w:rPr>
                <w:noProof/>
                <w:webHidden/>
              </w:rPr>
              <w:fldChar w:fldCharType="separate"/>
            </w:r>
            <w:r w:rsidR="008B192E">
              <w:rPr>
                <w:noProof/>
                <w:webHidden/>
              </w:rPr>
              <w:t>5</w:t>
            </w:r>
            <w:r w:rsidR="008B192E">
              <w:rPr>
                <w:noProof/>
                <w:webHidden/>
              </w:rPr>
              <w:fldChar w:fldCharType="end"/>
            </w:r>
          </w:hyperlink>
        </w:p>
        <w:p w14:paraId="5FA125FB" w14:textId="15517F92" w:rsidR="008B192E" w:rsidRDefault="00C9142E" w:rsidP="68D44232">
          <w:pPr>
            <w:pStyle w:val="TOC3"/>
            <w:tabs>
              <w:tab w:val="left" w:pos="880"/>
              <w:tab w:val="right" w:leader="dot" w:pos="9921"/>
            </w:tabs>
            <w:rPr>
              <w:rFonts w:asciiTheme="minorHAnsi" w:eastAsiaTheme="minorEastAsia" w:hAnsiTheme="minorHAnsi" w:cstheme="minorBidi"/>
              <w:noProof/>
              <w:color w:val="auto"/>
              <w:lang w:eastAsia="ja-JP"/>
            </w:rPr>
          </w:pPr>
          <w:hyperlink w:anchor="_Toc83888456" w:history="1">
            <w:r w:rsidR="008B192E" w:rsidRPr="68D44232">
              <w:rPr>
                <w:rStyle w:val="Hyperlink"/>
                <w:noProof/>
              </w:rPr>
              <w:t>2.3.2</w:t>
            </w:r>
            <w:r w:rsidR="008B192E">
              <w:rPr>
                <w:rFonts w:asciiTheme="minorHAnsi" w:eastAsiaTheme="minorEastAsia" w:hAnsiTheme="minorHAnsi" w:cstheme="minorBidi"/>
                <w:noProof/>
                <w:color w:val="auto"/>
                <w:lang w:eastAsia="ja-JP"/>
              </w:rPr>
              <w:tab/>
            </w:r>
            <w:r w:rsidR="008B192E" w:rsidRPr="00BF6344">
              <w:rPr>
                <w:rStyle w:val="Hyperlink"/>
                <w:noProof/>
              </w:rPr>
              <w:t>EGR101 Instructor:</w:t>
            </w:r>
            <w:r w:rsidR="008B192E">
              <w:rPr>
                <w:noProof/>
                <w:webHidden/>
              </w:rPr>
              <w:tab/>
            </w:r>
            <w:r w:rsidR="008B192E">
              <w:rPr>
                <w:noProof/>
                <w:webHidden/>
              </w:rPr>
              <w:fldChar w:fldCharType="begin"/>
            </w:r>
            <w:r w:rsidR="008B192E">
              <w:rPr>
                <w:noProof/>
                <w:webHidden/>
              </w:rPr>
              <w:instrText xml:space="preserve"> PAGEREF _Toc83888456 \h </w:instrText>
            </w:r>
            <w:r w:rsidR="008B192E">
              <w:rPr>
                <w:noProof/>
                <w:webHidden/>
              </w:rPr>
            </w:r>
            <w:r w:rsidR="008B192E">
              <w:rPr>
                <w:noProof/>
                <w:webHidden/>
              </w:rPr>
              <w:fldChar w:fldCharType="separate"/>
            </w:r>
            <w:r w:rsidR="008B192E">
              <w:rPr>
                <w:noProof/>
                <w:webHidden/>
              </w:rPr>
              <w:t>5</w:t>
            </w:r>
            <w:r w:rsidR="008B192E">
              <w:rPr>
                <w:noProof/>
                <w:webHidden/>
              </w:rPr>
              <w:fldChar w:fldCharType="end"/>
            </w:r>
          </w:hyperlink>
        </w:p>
        <w:p w14:paraId="443B0086" w14:textId="70739AE4" w:rsidR="008B192E" w:rsidRDefault="00C9142E" w:rsidP="68D44232">
          <w:pPr>
            <w:pStyle w:val="TOC2"/>
            <w:tabs>
              <w:tab w:val="left" w:pos="660"/>
              <w:tab w:val="right" w:leader="dot" w:pos="9921"/>
            </w:tabs>
            <w:rPr>
              <w:rFonts w:asciiTheme="minorHAnsi" w:eastAsiaTheme="minorEastAsia" w:hAnsiTheme="minorHAnsi" w:cstheme="minorBidi"/>
              <w:noProof/>
              <w:color w:val="auto"/>
              <w:lang w:eastAsia="ja-JP"/>
            </w:rPr>
          </w:pPr>
          <w:hyperlink w:anchor="_Toc83888457" w:history="1">
            <w:r w:rsidR="008B192E" w:rsidRPr="68D44232">
              <w:rPr>
                <w:rStyle w:val="Hyperlink"/>
                <w:noProof/>
              </w:rPr>
              <w:t>2.4</w:t>
            </w:r>
            <w:r w:rsidR="008B192E">
              <w:rPr>
                <w:rFonts w:asciiTheme="minorHAnsi" w:eastAsiaTheme="minorEastAsia" w:hAnsiTheme="minorHAnsi" w:cstheme="minorBidi"/>
                <w:noProof/>
                <w:color w:val="auto"/>
                <w:lang w:eastAsia="ja-JP"/>
              </w:rPr>
              <w:tab/>
            </w:r>
            <w:r w:rsidR="008B192E" w:rsidRPr="00BF6344">
              <w:rPr>
                <w:rStyle w:val="Hyperlink"/>
                <w:noProof/>
              </w:rPr>
              <w:t>Operating Environment</w:t>
            </w:r>
            <w:r w:rsidR="008B192E">
              <w:rPr>
                <w:noProof/>
                <w:webHidden/>
              </w:rPr>
              <w:tab/>
            </w:r>
            <w:r w:rsidR="008B192E">
              <w:rPr>
                <w:noProof/>
                <w:webHidden/>
              </w:rPr>
              <w:fldChar w:fldCharType="begin"/>
            </w:r>
            <w:r w:rsidR="008B192E">
              <w:rPr>
                <w:noProof/>
                <w:webHidden/>
              </w:rPr>
              <w:instrText xml:space="preserve"> PAGEREF _Toc83888457 \h </w:instrText>
            </w:r>
            <w:r w:rsidR="008B192E">
              <w:rPr>
                <w:noProof/>
                <w:webHidden/>
              </w:rPr>
            </w:r>
            <w:r w:rsidR="008B192E">
              <w:rPr>
                <w:noProof/>
                <w:webHidden/>
              </w:rPr>
              <w:fldChar w:fldCharType="separate"/>
            </w:r>
            <w:r w:rsidR="008B192E">
              <w:rPr>
                <w:noProof/>
                <w:webHidden/>
              </w:rPr>
              <w:t>5</w:t>
            </w:r>
            <w:r w:rsidR="008B192E">
              <w:rPr>
                <w:noProof/>
                <w:webHidden/>
              </w:rPr>
              <w:fldChar w:fldCharType="end"/>
            </w:r>
          </w:hyperlink>
        </w:p>
        <w:p w14:paraId="268FF590" w14:textId="483F80A7" w:rsidR="008B192E" w:rsidRDefault="00C9142E" w:rsidP="68D44232">
          <w:pPr>
            <w:pStyle w:val="TOC3"/>
            <w:tabs>
              <w:tab w:val="left" w:pos="880"/>
              <w:tab w:val="right" w:leader="dot" w:pos="9921"/>
            </w:tabs>
            <w:rPr>
              <w:rFonts w:asciiTheme="minorHAnsi" w:eastAsiaTheme="minorEastAsia" w:hAnsiTheme="minorHAnsi" w:cstheme="minorBidi"/>
              <w:noProof/>
              <w:color w:val="auto"/>
              <w:lang w:eastAsia="ja-JP"/>
            </w:rPr>
          </w:pPr>
          <w:hyperlink w:anchor="_Toc83888458" w:history="1">
            <w:r w:rsidR="008B192E" w:rsidRPr="68D44232">
              <w:rPr>
                <w:rStyle w:val="Hyperlink"/>
                <w:noProof/>
              </w:rPr>
              <w:t>2.4.1</w:t>
            </w:r>
            <w:r w:rsidR="008B192E">
              <w:rPr>
                <w:rFonts w:asciiTheme="minorHAnsi" w:eastAsiaTheme="minorEastAsia" w:hAnsiTheme="minorHAnsi" w:cstheme="minorBidi"/>
                <w:noProof/>
                <w:color w:val="auto"/>
                <w:lang w:eastAsia="ja-JP"/>
              </w:rPr>
              <w:tab/>
            </w:r>
            <w:r w:rsidR="008B192E" w:rsidRPr="00BF6344">
              <w:rPr>
                <w:rStyle w:val="Hyperlink"/>
                <w:noProof/>
              </w:rPr>
              <w:t>User Interface:</w:t>
            </w:r>
            <w:r w:rsidR="008B192E">
              <w:rPr>
                <w:noProof/>
                <w:webHidden/>
              </w:rPr>
              <w:tab/>
            </w:r>
            <w:r w:rsidR="008B192E">
              <w:rPr>
                <w:noProof/>
                <w:webHidden/>
              </w:rPr>
              <w:fldChar w:fldCharType="begin"/>
            </w:r>
            <w:r w:rsidR="008B192E">
              <w:rPr>
                <w:noProof/>
                <w:webHidden/>
              </w:rPr>
              <w:instrText xml:space="preserve"> PAGEREF _Toc83888458 \h </w:instrText>
            </w:r>
            <w:r w:rsidR="008B192E">
              <w:rPr>
                <w:noProof/>
                <w:webHidden/>
              </w:rPr>
            </w:r>
            <w:r w:rsidR="008B192E">
              <w:rPr>
                <w:noProof/>
                <w:webHidden/>
              </w:rPr>
              <w:fldChar w:fldCharType="separate"/>
            </w:r>
            <w:r w:rsidR="008B192E">
              <w:rPr>
                <w:noProof/>
                <w:webHidden/>
              </w:rPr>
              <w:t>5</w:t>
            </w:r>
            <w:r w:rsidR="008B192E">
              <w:rPr>
                <w:noProof/>
                <w:webHidden/>
              </w:rPr>
              <w:fldChar w:fldCharType="end"/>
            </w:r>
          </w:hyperlink>
        </w:p>
        <w:p w14:paraId="7BCC69D4" w14:textId="796F0A57" w:rsidR="008B192E" w:rsidRDefault="00C9142E" w:rsidP="68D44232">
          <w:pPr>
            <w:pStyle w:val="TOC3"/>
            <w:tabs>
              <w:tab w:val="left" w:pos="880"/>
              <w:tab w:val="right" w:leader="dot" w:pos="9921"/>
            </w:tabs>
            <w:rPr>
              <w:rFonts w:asciiTheme="minorHAnsi" w:eastAsiaTheme="minorEastAsia" w:hAnsiTheme="minorHAnsi" w:cstheme="minorBidi"/>
              <w:noProof/>
              <w:color w:val="auto"/>
              <w:lang w:eastAsia="ja-JP"/>
            </w:rPr>
          </w:pPr>
          <w:hyperlink w:anchor="_Toc83888459" w:history="1">
            <w:r w:rsidR="008B192E" w:rsidRPr="68D44232">
              <w:rPr>
                <w:rStyle w:val="Hyperlink"/>
                <w:noProof/>
              </w:rPr>
              <w:t>2.4.2</w:t>
            </w:r>
            <w:r w:rsidR="008B192E">
              <w:rPr>
                <w:rFonts w:asciiTheme="minorHAnsi" w:eastAsiaTheme="minorEastAsia" w:hAnsiTheme="minorHAnsi" w:cstheme="minorBidi"/>
                <w:noProof/>
                <w:color w:val="auto"/>
                <w:lang w:eastAsia="ja-JP"/>
              </w:rPr>
              <w:tab/>
            </w:r>
            <w:r w:rsidR="008B192E" w:rsidRPr="00BF6344">
              <w:rPr>
                <w:rStyle w:val="Hyperlink"/>
                <w:noProof/>
              </w:rPr>
              <w:t>Data Collection:</w:t>
            </w:r>
            <w:r w:rsidR="008B192E">
              <w:rPr>
                <w:noProof/>
                <w:webHidden/>
              </w:rPr>
              <w:tab/>
            </w:r>
            <w:r w:rsidR="008B192E">
              <w:rPr>
                <w:noProof/>
                <w:webHidden/>
              </w:rPr>
              <w:fldChar w:fldCharType="begin"/>
            </w:r>
            <w:r w:rsidR="008B192E">
              <w:rPr>
                <w:noProof/>
                <w:webHidden/>
              </w:rPr>
              <w:instrText xml:space="preserve"> PAGEREF _Toc83888459 \h </w:instrText>
            </w:r>
            <w:r w:rsidR="008B192E">
              <w:rPr>
                <w:noProof/>
                <w:webHidden/>
              </w:rPr>
            </w:r>
            <w:r w:rsidR="008B192E">
              <w:rPr>
                <w:noProof/>
                <w:webHidden/>
              </w:rPr>
              <w:fldChar w:fldCharType="separate"/>
            </w:r>
            <w:r w:rsidR="008B192E">
              <w:rPr>
                <w:noProof/>
                <w:webHidden/>
              </w:rPr>
              <w:t>5</w:t>
            </w:r>
            <w:r w:rsidR="008B192E">
              <w:rPr>
                <w:noProof/>
                <w:webHidden/>
              </w:rPr>
              <w:fldChar w:fldCharType="end"/>
            </w:r>
          </w:hyperlink>
        </w:p>
        <w:p w14:paraId="6C04E605" w14:textId="01A8508B" w:rsidR="008B192E" w:rsidRDefault="00C9142E" w:rsidP="68D44232">
          <w:pPr>
            <w:pStyle w:val="TOC3"/>
            <w:tabs>
              <w:tab w:val="left" w:pos="880"/>
              <w:tab w:val="right" w:leader="dot" w:pos="9921"/>
            </w:tabs>
            <w:rPr>
              <w:rFonts w:asciiTheme="minorHAnsi" w:eastAsiaTheme="minorEastAsia" w:hAnsiTheme="minorHAnsi" w:cstheme="minorBidi"/>
              <w:noProof/>
              <w:color w:val="auto"/>
              <w:lang w:eastAsia="ja-JP"/>
            </w:rPr>
          </w:pPr>
          <w:hyperlink w:anchor="_Toc83888460" w:history="1">
            <w:r w:rsidR="008B192E" w:rsidRPr="68D44232">
              <w:rPr>
                <w:rStyle w:val="Hyperlink"/>
                <w:noProof/>
              </w:rPr>
              <w:t>2.4.3</w:t>
            </w:r>
            <w:r w:rsidR="008B192E">
              <w:rPr>
                <w:rFonts w:asciiTheme="minorHAnsi" w:eastAsiaTheme="minorEastAsia" w:hAnsiTheme="minorHAnsi" w:cstheme="minorBidi"/>
                <w:noProof/>
                <w:color w:val="auto"/>
                <w:lang w:eastAsia="ja-JP"/>
              </w:rPr>
              <w:tab/>
            </w:r>
            <w:r w:rsidR="008B192E" w:rsidRPr="00BF6344">
              <w:rPr>
                <w:rStyle w:val="Hyperlink"/>
                <w:noProof/>
              </w:rPr>
              <w:t>Data Transmission:</w:t>
            </w:r>
            <w:r w:rsidR="008B192E">
              <w:rPr>
                <w:noProof/>
                <w:webHidden/>
              </w:rPr>
              <w:tab/>
            </w:r>
            <w:r w:rsidR="008B192E">
              <w:rPr>
                <w:noProof/>
                <w:webHidden/>
              </w:rPr>
              <w:fldChar w:fldCharType="begin"/>
            </w:r>
            <w:r w:rsidR="008B192E">
              <w:rPr>
                <w:noProof/>
                <w:webHidden/>
              </w:rPr>
              <w:instrText xml:space="preserve"> PAGEREF _Toc83888460 \h </w:instrText>
            </w:r>
            <w:r w:rsidR="008B192E">
              <w:rPr>
                <w:noProof/>
                <w:webHidden/>
              </w:rPr>
            </w:r>
            <w:r w:rsidR="008B192E">
              <w:rPr>
                <w:noProof/>
                <w:webHidden/>
              </w:rPr>
              <w:fldChar w:fldCharType="separate"/>
            </w:r>
            <w:r w:rsidR="008B192E">
              <w:rPr>
                <w:noProof/>
                <w:webHidden/>
              </w:rPr>
              <w:t>5</w:t>
            </w:r>
            <w:r w:rsidR="008B192E">
              <w:rPr>
                <w:noProof/>
                <w:webHidden/>
              </w:rPr>
              <w:fldChar w:fldCharType="end"/>
            </w:r>
          </w:hyperlink>
        </w:p>
        <w:p w14:paraId="12F93F56" w14:textId="1FDFE55D" w:rsidR="008B192E" w:rsidRDefault="00C9142E" w:rsidP="68D44232">
          <w:pPr>
            <w:pStyle w:val="TOC2"/>
            <w:tabs>
              <w:tab w:val="left" w:pos="660"/>
              <w:tab w:val="right" w:leader="dot" w:pos="9921"/>
            </w:tabs>
            <w:rPr>
              <w:rFonts w:asciiTheme="minorHAnsi" w:eastAsiaTheme="minorEastAsia" w:hAnsiTheme="minorHAnsi" w:cstheme="minorBidi"/>
              <w:noProof/>
              <w:color w:val="auto"/>
              <w:lang w:eastAsia="ja-JP"/>
            </w:rPr>
          </w:pPr>
          <w:hyperlink w:anchor="_Toc83888461" w:history="1">
            <w:r w:rsidR="008B192E" w:rsidRPr="68D44232">
              <w:rPr>
                <w:rStyle w:val="Hyperlink"/>
                <w:noProof/>
              </w:rPr>
              <w:t>2.5</w:t>
            </w:r>
            <w:r w:rsidR="008B192E">
              <w:rPr>
                <w:rFonts w:asciiTheme="minorHAnsi" w:eastAsiaTheme="minorEastAsia" w:hAnsiTheme="minorHAnsi" w:cstheme="minorBidi"/>
                <w:noProof/>
                <w:color w:val="auto"/>
                <w:lang w:eastAsia="ja-JP"/>
              </w:rPr>
              <w:tab/>
            </w:r>
            <w:r w:rsidR="008B192E" w:rsidRPr="00BF6344">
              <w:rPr>
                <w:rStyle w:val="Hyperlink"/>
                <w:noProof/>
              </w:rPr>
              <w:t>Design and Implementation Constraints</w:t>
            </w:r>
            <w:r w:rsidR="008B192E">
              <w:rPr>
                <w:noProof/>
                <w:webHidden/>
              </w:rPr>
              <w:tab/>
            </w:r>
            <w:r w:rsidR="008B192E">
              <w:rPr>
                <w:noProof/>
                <w:webHidden/>
              </w:rPr>
              <w:fldChar w:fldCharType="begin"/>
            </w:r>
            <w:r w:rsidR="008B192E">
              <w:rPr>
                <w:noProof/>
                <w:webHidden/>
              </w:rPr>
              <w:instrText xml:space="preserve"> PAGEREF _Toc83888461 \h </w:instrText>
            </w:r>
            <w:r w:rsidR="008B192E">
              <w:rPr>
                <w:noProof/>
                <w:webHidden/>
              </w:rPr>
            </w:r>
            <w:r w:rsidR="008B192E">
              <w:rPr>
                <w:noProof/>
                <w:webHidden/>
              </w:rPr>
              <w:fldChar w:fldCharType="separate"/>
            </w:r>
            <w:r w:rsidR="008B192E">
              <w:rPr>
                <w:noProof/>
                <w:webHidden/>
              </w:rPr>
              <w:t>5</w:t>
            </w:r>
            <w:r w:rsidR="008B192E">
              <w:rPr>
                <w:noProof/>
                <w:webHidden/>
              </w:rPr>
              <w:fldChar w:fldCharType="end"/>
            </w:r>
          </w:hyperlink>
        </w:p>
        <w:p w14:paraId="7EFF80E8" w14:textId="30C996D3" w:rsidR="008B192E" w:rsidRDefault="00C9142E" w:rsidP="68D44232">
          <w:pPr>
            <w:pStyle w:val="TOC2"/>
            <w:tabs>
              <w:tab w:val="left" w:pos="660"/>
              <w:tab w:val="right" w:leader="dot" w:pos="9921"/>
            </w:tabs>
            <w:rPr>
              <w:rFonts w:asciiTheme="minorHAnsi" w:eastAsiaTheme="minorEastAsia" w:hAnsiTheme="minorHAnsi" w:cstheme="minorBidi"/>
              <w:noProof/>
              <w:color w:val="auto"/>
              <w:lang w:eastAsia="ja-JP"/>
            </w:rPr>
          </w:pPr>
          <w:hyperlink w:anchor="_Toc83888462" w:history="1">
            <w:r w:rsidR="008B192E" w:rsidRPr="68D44232">
              <w:rPr>
                <w:rStyle w:val="Hyperlink"/>
                <w:noProof/>
              </w:rPr>
              <w:t>2.6</w:t>
            </w:r>
            <w:r w:rsidR="008B192E">
              <w:rPr>
                <w:rFonts w:asciiTheme="minorHAnsi" w:eastAsiaTheme="minorEastAsia" w:hAnsiTheme="minorHAnsi" w:cstheme="minorBidi"/>
                <w:noProof/>
                <w:color w:val="auto"/>
                <w:lang w:eastAsia="ja-JP"/>
              </w:rPr>
              <w:tab/>
            </w:r>
            <w:r w:rsidR="008B192E" w:rsidRPr="00BF6344">
              <w:rPr>
                <w:rStyle w:val="Hyperlink"/>
                <w:noProof/>
              </w:rPr>
              <w:t>User Documentation</w:t>
            </w:r>
            <w:r w:rsidR="008B192E">
              <w:rPr>
                <w:noProof/>
                <w:webHidden/>
              </w:rPr>
              <w:tab/>
            </w:r>
            <w:r w:rsidR="008B192E">
              <w:rPr>
                <w:noProof/>
                <w:webHidden/>
              </w:rPr>
              <w:fldChar w:fldCharType="begin"/>
            </w:r>
            <w:r w:rsidR="008B192E">
              <w:rPr>
                <w:noProof/>
                <w:webHidden/>
              </w:rPr>
              <w:instrText xml:space="preserve"> PAGEREF _Toc83888462 \h </w:instrText>
            </w:r>
            <w:r w:rsidR="008B192E">
              <w:rPr>
                <w:noProof/>
                <w:webHidden/>
              </w:rPr>
            </w:r>
            <w:r w:rsidR="008B192E">
              <w:rPr>
                <w:noProof/>
                <w:webHidden/>
              </w:rPr>
              <w:fldChar w:fldCharType="separate"/>
            </w:r>
            <w:r w:rsidR="008B192E">
              <w:rPr>
                <w:noProof/>
                <w:webHidden/>
              </w:rPr>
              <w:t>5</w:t>
            </w:r>
            <w:r w:rsidR="008B192E">
              <w:rPr>
                <w:noProof/>
                <w:webHidden/>
              </w:rPr>
              <w:fldChar w:fldCharType="end"/>
            </w:r>
          </w:hyperlink>
        </w:p>
        <w:p w14:paraId="2B014D1A" w14:textId="12556973" w:rsidR="008B192E" w:rsidRDefault="00C9142E" w:rsidP="68D44232">
          <w:pPr>
            <w:pStyle w:val="TOC2"/>
            <w:tabs>
              <w:tab w:val="left" w:pos="660"/>
              <w:tab w:val="right" w:leader="dot" w:pos="9921"/>
            </w:tabs>
            <w:rPr>
              <w:rFonts w:asciiTheme="minorHAnsi" w:eastAsiaTheme="minorEastAsia" w:hAnsiTheme="minorHAnsi" w:cstheme="minorBidi"/>
              <w:noProof/>
              <w:color w:val="auto"/>
              <w:lang w:eastAsia="ja-JP"/>
            </w:rPr>
          </w:pPr>
          <w:hyperlink w:anchor="_Toc83888463" w:history="1">
            <w:r w:rsidR="008B192E" w:rsidRPr="68D44232">
              <w:rPr>
                <w:rStyle w:val="Hyperlink"/>
                <w:noProof/>
              </w:rPr>
              <w:t>2.7</w:t>
            </w:r>
            <w:r w:rsidR="008B192E">
              <w:rPr>
                <w:rFonts w:asciiTheme="minorHAnsi" w:eastAsiaTheme="minorEastAsia" w:hAnsiTheme="minorHAnsi" w:cstheme="minorBidi"/>
                <w:noProof/>
                <w:color w:val="auto"/>
                <w:lang w:eastAsia="ja-JP"/>
              </w:rPr>
              <w:tab/>
            </w:r>
            <w:r w:rsidR="008B192E" w:rsidRPr="00BF6344">
              <w:rPr>
                <w:rStyle w:val="Hyperlink"/>
                <w:noProof/>
              </w:rPr>
              <w:t>Assumptions and Dependencies</w:t>
            </w:r>
            <w:r w:rsidR="008B192E">
              <w:rPr>
                <w:noProof/>
                <w:webHidden/>
              </w:rPr>
              <w:tab/>
            </w:r>
            <w:r w:rsidR="008B192E">
              <w:rPr>
                <w:noProof/>
                <w:webHidden/>
              </w:rPr>
              <w:fldChar w:fldCharType="begin"/>
            </w:r>
            <w:r w:rsidR="008B192E">
              <w:rPr>
                <w:noProof/>
                <w:webHidden/>
              </w:rPr>
              <w:instrText xml:space="preserve"> PAGEREF _Toc83888463 \h </w:instrText>
            </w:r>
            <w:r w:rsidR="008B192E">
              <w:rPr>
                <w:noProof/>
                <w:webHidden/>
              </w:rPr>
            </w:r>
            <w:r w:rsidR="008B192E">
              <w:rPr>
                <w:noProof/>
                <w:webHidden/>
              </w:rPr>
              <w:fldChar w:fldCharType="separate"/>
            </w:r>
            <w:r w:rsidR="008B192E">
              <w:rPr>
                <w:noProof/>
                <w:webHidden/>
              </w:rPr>
              <w:t>5</w:t>
            </w:r>
            <w:r w:rsidR="008B192E">
              <w:rPr>
                <w:noProof/>
                <w:webHidden/>
              </w:rPr>
              <w:fldChar w:fldCharType="end"/>
            </w:r>
          </w:hyperlink>
        </w:p>
        <w:p w14:paraId="6BF7ABFE" w14:textId="19E890D7" w:rsidR="008B192E" w:rsidRDefault="00C9142E" w:rsidP="68D44232">
          <w:pPr>
            <w:pStyle w:val="TOC2"/>
            <w:tabs>
              <w:tab w:val="left" w:pos="660"/>
              <w:tab w:val="right" w:leader="dot" w:pos="9921"/>
            </w:tabs>
            <w:rPr>
              <w:rFonts w:asciiTheme="minorHAnsi" w:eastAsiaTheme="minorEastAsia" w:hAnsiTheme="minorHAnsi" w:cstheme="minorBidi"/>
              <w:noProof/>
              <w:color w:val="auto"/>
              <w:lang w:eastAsia="ja-JP"/>
            </w:rPr>
          </w:pPr>
          <w:hyperlink w:anchor="_Toc83888464" w:history="1">
            <w:r w:rsidR="008B192E" w:rsidRPr="68D44232">
              <w:rPr>
                <w:rStyle w:val="Hyperlink"/>
                <w:noProof/>
              </w:rPr>
              <w:t>2.8</w:t>
            </w:r>
            <w:r w:rsidR="008B192E">
              <w:rPr>
                <w:rFonts w:asciiTheme="minorHAnsi" w:eastAsiaTheme="minorEastAsia" w:hAnsiTheme="minorHAnsi" w:cstheme="minorBidi"/>
                <w:noProof/>
                <w:color w:val="auto"/>
                <w:lang w:eastAsia="ja-JP"/>
              </w:rPr>
              <w:tab/>
            </w:r>
            <w:r w:rsidR="008B192E" w:rsidRPr="00BF6344">
              <w:rPr>
                <w:rStyle w:val="Hyperlink"/>
                <w:noProof/>
              </w:rPr>
              <w:t>User Interfaces (Software)</w:t>
            </w:r>
            <w:r w:rsidR="008B192E">
              <w:rPr>
                <w:noProof/>
                <w:webHidden/>
              </w:rPr>
              <w:tab/>
            </w:r>
            <w:r w:rsidR="008B192E">
              <w:rPr>
                <w:noProof/>
                <w:webHidden/>
              </w:rPr>
              <w:fldChar w:fldCharType="begin"/>
            </w:r>
            <w:r w:rsidR="008B192E">
              <w:rPr>
                <w:noProof/>
                <w:webHidden/>
              </w:rPr>
              <w:instrText xml:space="preserve"> PAGEREF _Toc83888464 \h </w:instrText>
            </w:r>
            <w:r w:rsidR="008B192E">
              <w:rPr>
                <w:noProof/>
                <w:webHidden/>
              </w:rPr>
            </w:r>
            <w:r w:rsidR="008B192E">
              <w:rPr>
                <w:noProof/>
                <w:webHidden/>
              </w:rPr>
              <w:fldChar w:fldCharType="separate"/>
            </w:r>
            <w:r w:rsidR="008B192E">
              <w:rPr>
                <w:noProof/>
                <w:webHidden/>
              </w:rPr>
              <w:t>5</w:t>
            </w:r>
            <w:r w:rsidR="008B192E">
              <w:rPr>
                <w:noProof/>
                <w:webHidden/>
              </w:rPr>
              <w:fldChar w:fldCharType="end"/>
            </w:r>
          </w:hyperlink>
        </w:p>
        <w:p w14:paraId="178E2F67" w14:textId="42ABAEBE" w:rsidR="008B192E" w:rsidRDefault="00C9142E" w:rsidP="68D44232">
          <w:pPr>
            <w:pStyle w:val="TOC2"/>
            <w:tabs>
              <w:tab w:val="left" w:pos="660"/>
              <w:tab w:val="right" w:leader="dot" w:pos="9921"/>
            </w:tabs>
            <w:rPr>
              <w:rFonts w:asciiTheme="minorHAnsi" w:eastAsiaTheme="minorEastAsia" w:hAnsiTheme="minorHAnsi" w:cstheme="minorBidi"/>
              <w:noProof/>
              <w:color w:val="auto"/>
              <w:lang w:eastAsia="ja-JP"/>
            </w:rPr>
          </w:pPr>
          <w:hyperlink w:anchor="_Toc83888465" w:history="1">
            <w:r w:rsidR="008B192E" w:rsidRPr="68D44232">
              <w:rPr>
                <w:rStyle w:val="Hyperlink"/>
                <w:noProof/>
              </w:rPr>
              <w:t>2.9</w:t>
            </w:r>
            <w:r w:rsidR="008B192E">
              <w:rPr>
                <w:rFonts w:asciiTheme="minorHAnsi" w:eastAsiaTheme="minorEastAsia" w:hAnsiTheme="minorHAnsi" w:cstheme="minorBidi"/>
                <w:noProof/>
                <w:color w:val="auto"/>
                <w:lang w:eastAsia="ja-JP"/>
              </w:rPr>
              <w:tab/>
            </w:r>
            <w:r w:rsidR="008B192E" w:rsidRPr="00BF6344">
              <w:rPr>
                <w:rStyle w:val="Hyperlink"/>
                <w:noProof/>
              </w:rPr>
              <w:t>Hardware Interfaces</w:t>
            </w:r>
            <w:r w:rsidR="008B192E">
              <w:rPr>
                <w:noProof/>
                <w:webHidden/>
              </w:rPr>
              <w:tab/>
            </w:r>
            <w:r w:rsidR="008B192E">
              <w:rPr>
                <w:noProof/>
                <w:webHidden/>
              </w:rPr>
              <w:fldChar w:fldCharType="begin"/>
            </w:r>
            <w:r w:rsidR="008B192E">
              <w:rPr>
                <w:noProof/>
                <w:webHidden/>
              </w:rPr>
              <w:instrText xml:space="preserve"> PAGEREF _Toc83888465 \h </w:instrText>
            </w:r>
            <w:r w:rsidR="008B192E">
              <w:rPr>
                <w:noProof/>
                <w:webHidden/>
              </w:rPr>
            </w:r>
            <w:r w:rsidR="008B192E">
              <w:rPr>
                <w:noProof/>
                <w:webHidden/>
              </w:rPr>
              <w:fldChar w:fldCharType="separate"/>
            </w:r>
            <w:r w:rsidR="008B192E">
              <w:rPr>
                <w:noProof/>
                <w:webHidden/>
              </w:rPr>
              <w:t>5</w:t>
            </w:r>
            <w:r w:rsidR="008B192E">
              <w:rPr>
                <w:noProof/>
                <w:webHidden/>
              </w:rPr>
              <w:fldChar w:fldCharType="end"/>
            </w:r>
          </w:hyperlink>
        </w:p>
        <w:p w14:paraId="44BD4D45" w14:textId="11A1ACD8" w:rsidR="008B192E" w:rsidRDefault="00C9142E" w:rsidP="68D44232">
          <w:pPr>
            <w:pStyle w:val="TOC2"/>
            <w:tabs>
              <w:tab w:val="left" w:pos="660"/>
              <w:tab w:val="right" w:leader="dot" w:pos="9921"/>
            </w:tabs>
            <w:rPr>
              <w:rFonts w:asciiTheme="minorHAnsi" w:eastAsiaTheme="minorEastAsia" w:hAnsiTheme="minorHAnsi" w:cstheme="minorBidi"/>
              <w:noProof/>
              <w:color w:val="auto"/>
              <w:lang w:eastAsia="ja-JP"/>
            </w:rPr>
          </w:pPr>
          <w:hyperlink w:anchor="_Toc83888466" w:history="1">
            <w:r w:rsidR="008B192E" w:rsidRPr="68D44232">
              <w:rPr>
                <w:rStyle w:val="Hyperlink"/>
                <w:noProof/>
              </w:rPr>
              <w:t>2.10</w:t>
            </w:r>
            <w:r w:rsidR="008B192E">
              <w:rPr>
                <w:rFonts w:asciiTheme="minorHAnsi" w:eastAsiaTheme="minorEastAsia" w:hAnsiTheme="minorHAnsi" w:cstheme="minorBidi"/>
                <w:noProof/>
                <w:color w:val="auto"/>
                <w:lang w:eastAsia="ja-JP"/>
              </w:rPr>
              <w:tab/>
            </w:r>
            <w:r w:rsidR="008B192E" w:rsidRPr="00BF6344">
              <w:rPr>
                <w:rStyle w:val="Hyperlink"/>
                <w:noProof/>
              </w:rPr>
              <w:t>Software Interfaces</w:t>
            </w:r>
            <w:r w:rsidR="008B192E">
              <w:rPr>
                <w:noProof/>
                <w:webHidden/>
              </w:rPr>
              <w:tab/>
            </w:r>
            <w:r w:rsidR="008B192E">
              <w:rPr>
                <w:noProof/>
                <w:webHidden/>
              </w:rPr>
              <w:fldChar w:fldCharType="begin"/>
            </w:r>
            <w:r w:rsidR="008B192E">
              <w:rPr>
                <w:noProof/>
                <w:webHidden/>
              </w:rPr>
              <w:instrText xml:space="preserve"> PAGEREF _Toc83888466 \h </w:instrText>
            </w:r>
            <w:r w:rsidR="008B192E">
              <w:rPr>
                <w:noProof/>
                <w:webHidden/>
              </w:rPr>
            </w:r>
            <w:r w:rsidR="008B192E">
              <w:rPr>
                <w:noProof/>
                <w:webHidden/>
              </w:rPr>
              <w:fldChar w:fldCharType="separate"/>
            </w:r>
            <w:r w:rsidR="008B192E">
              <w:rPr>
                <w:noProof/>
                <w:webHidden/>
              </w:rPr>
              <w:t>5</w:t>
            </w:r>
            <w:r w:rsidR="008B192E">
              <w:rPr>
                <w:noProof/>
                <w:webHidden/>
              </w:rPr>
              <w:fldChar w:fldCharType="end"/>
            </w:r>
          </w:hyperlink>
        </w:p>
        <w:p w14:paraId="2D4A3B84" w14:textId="7BDC17C4" w:rsidR="008B192E" w:rsidRDefault="00C9142E" w:rsidP="68D44232">
          <w:pPr>
            <w:pStyle w:val="TOC2"/>
            <w:tabs>
              <w:tab w:val="left" w:pos="660"/>
              <w:tab w:val="right" w:leader="dot" w:pos="9921"/>
            </w:tabs>
            <w:rPr>
              <w:rFonts w:asciiTheme="minorHAnsi" w:eastAsiaTheme="minorEastAsia" w:hAnsiTheme="minorHAnsi" w:cstheme="minorBidi"/>
              <w:noProof/>
              <w:color w:val="auto"/>
              <w:lang w:eastAsia="ja-JP"/>
            </w:rPr>
          </w:pPr>
          <w:hyperlink w:anchor="_Toc83888467" w:history="1">
            <w:r w:rsidR="008B192E" w:rsidRPr="68D44232">
              <w:rPr>
                <w:rStyle w:val="Hyperlink"/>
                <w:noProof/>
              </w:rPr>
              <w:t>2.11</w:t>
            </w:r>
            <w:r w:rsidR="008B192E">
              <w:rPr>
                <w:rFonts w:asciiTheme="minorHAnsi" w:eastAsiaTheme="minorEastAsia" w:hAnsiTheme="minorHAnsi" w:cstheme="minorBidi"/>
                <w:noProof/>
                <w:color w:val="auto"/>
                <w:lang w:eastAsia="ja-JP"/>
              </w:rPr>
              <w:tab/>
            </w:r>
            <w:r w:rsidR="008B192E" w:rsidRPr="00BF6344">
              <w:rPr>
                <w:rStyle w:val="Hyperlink"/>
                <w:noProof/>
              </w:rPr>
              <w:t>Communications Interfaces</w:t>
            </w:r>
            <w:r w:rsidR="008B192E">
              <w:rPr>
                <w:noProof/>
                <w:webHidden/>
              </w:rPr>
              <w:tab/>
            </w:r>
            <w:r w:rsidR="008B192E">
              <w:rPr>
                <w:noProof/>
                <w:webHidden/>
              </w:rPr>
              <w:fldChar w:fldCharType="begin"/>
            </w:r>
            <w:r w:rsidR="008B192E">
              <w:rPr>
                <w:noProof/>
                <w:webHidden/>
              </w:rPr>
              <w:instrText xml:space="preserve"> PAGEREF _Toc83888467 \h </w:instrText>
            </w:r>
            <w:r w:rsidR="008B192E">
              <w:rPr>
                <w:noProof/>
                <w:webHidden/>
              </w:rPr>
            </w:r>
            <w:r w:rsidR="008B192E">
              <w:rPr>
                <w:noProof/>
                <w:webHidden/>
              </w:rPr>
              <w:fldChar w:fldCharType="separate"/>
            </w:r>
            <w:r w:rsidR="008B192E">
              <w:rPr>
                <w:noProof/>
                <w:webHidden/>
              </w:rPr>
              <w:t>5</w:t>
            </w:r>
            <w:r w:rsidR="008B192E">
              <w:rPr>
                <w:noProof/>
                <w:webHidden/>
              </w:rPr>
              <w:fldChar w:fldCharType="end"/>
            </w:r>
          </w:hyperlink>
        </w:p>
        <w:p w14:paraId="13D9FC91" w14:textId="75E788A6" w:rsidR="008B192E" w:rsidRDefault="00C9142E" w:rsidP="68D44232">
          <w:pPr>
            <w:pStyle w:val="TOC1"/>
            <w:tabs>
              <w:tab w:val="left" w:pos="660"/>
              <w:tab w:val="right" w:leader="dot" w:pos="9921"/>
            </w:tabs>
            <w:rPr>
              <w:rFonts w:asciiTheme="minorHAnsi" w:eastAsiaTheme="minorEastAsia" w:hAnsiTheme="minorHAnsi" w:cstheme="minorBidi"/>
              <w:noProof/>
              <w:color w:val="auto"/>
              <w:lang w:eastAsia="ja-JP"/>
            </w:rPr>
          </w:pPr>
          <w:hyperlink w:anchor="_Toc83888468" w:history="1">
            <w:r w:rsidR="008B192E" w:rsidRPr="68D44232">
              <w:rPr>
                <w:rStyle w:val="Hyperlink"/>
                <w:noProof/>
              </w:rPr>
              <w:t>3</w:t>
            </w:r>
            <w:r w:rsidR="008B192E">
              <w:rPr>
                <w:rFonts w:asciiTheme="minorHAnsi" w:eastAsiaTheme="minorEastAsia" w:hAnsiTheme="minorHAnsi" w:cstheme="minorBidi"/>
                <w:noProof/>
                <w:color w:val="auto"/>
                <w:lang w:eastAsia="ja-JP"/>
              </w:rPr>
              <w:tab/>
            </w:r>
            <w:r w:rsidR="008B192E" w:rsidRPr="00BF6344">
              <w:rPr>
                <w:rStyle w:val="Hyperlink"/>
                <w:noProof/>
              </w:rPr>
              <w:t>System Features</w:t>
            </w:r>
            <w:r w:rsidR="008B192E">
              <w:rPr>
                <w:noProof/>
                <w:webHidden/>
              </w:rPr>
              <w:tab/>
            </w:r>
            <w:r w:rsidR="008B192E">
              <w:rPr>
                <w:noProof/>
                <w:webHidden/>
              </w:rPr>
              <w:fldChar w:fldCharType="begin"/>
            </w:r>
            <w:r w:rsidR="008B192E">
              <w:rPr>
                <w:noProof/>
                <w:webHidden/>
              </w:rPr>
              <w:instrText xml:space="preserve"> PAGEREF _Toc83888468 \h </w:instrText>
            </w:r>
            <w:r w:rsidR="008B192E">
              <w:rPr>
                <w:noProof/>
                <w:webHidden/>
              </w:rPr>
            </w:r>
            <w:r w:rsidR="008B192E">
              <w:rPr>
                <w:noProof/>
                <w:webHidden/>
              </w:rPr>
              <w:fldChar w:fldCharType="separate"/>
            </w:r>
            <w:r w:rsidR="008B192E">
              <w:rPr>
                <w:noProof/>
                <w:webHidden/>
              </w:rPr>
              <w:t>5</w:t>
            </w:r>
            <w:r w:rsidR="008B192E">
              <w:rPr>
                <w:noProof/>
                <w:webHidden/>
              </w:rPr>
              <w:fldChar w:fldCharType="end"/>
            </w:r>
          </w:hyperlink>
        </w:p>
        <w:p w14:paraId="2CBAF056" w14:textId="666CF0EE" w:rsidR="008B192E" w:rsidRDefault="00C9142E" w:rsidP="68D44232">
          <w:pPr>
            <w:pStyle w:val="TOC2"/>
            <w:tabs>
              <w:tab w:val="left" w:pos="660"/>
              <w:tab w:val="right" w:leader="dot" w:pos="9921"/>
            </w:tabs>
            <w:rPr>
              <w:rFonts w:asciiTheme="minorHAnsi" w:eastAsiaTheme="minorEastAsia" w:hAnsiTheme="minorHAnsi" w:cstheme="minorBidi"/>
              <w:noProof/>
              <w:color w:val="auto"/>
              <w:lang w:eastAsia="ja-JP"/>
            </w:rPr>
          </w:pPr>
          <w:hyperlink w:anchor="_Toc83888469" w:history="1">
            <w:r w:rsidR="008B192E" w:rsidRPr="68D44232">
              <w:rPr>
                <w:rStyle w:val="Hyperlink"/>
                <w:noProof/>
              </w:rPr>
              <w:t>3.1</w:t>
            </w:r>
            <w:r w:rsidR="008B192E">
              <w:rPr>
                <w:rFonts w:asciiTheme="minorHAnsi" w:eastAsiaTheme="minorEastAsia" w:hAnsiTheme="minorHAnsi" w:cstheme="minorBidi"/>
                <w:noProof/>
                <w:color w:val="auto"/>
                <w:lang w:eastAsia="ja-JP"/>
              </w:rPr>
              <w:tab/>
            </w:r>
            <w:r w:rsidR="008B192E" w:rsidRPr="00BF6344">
              <w:rPr>
                <w:rStyle w:val="Hyperlink"/>
                <w:noProof/>
              </w:rPr>
              <w:t>Wiring and Design Interface</w:t>
            </w:r>
            <w:r w:rsidR="008B192E">
              <w:rPr>
                <w:noProof/>
                <w:webHidden/>
              </w:rPr>
              <w:tab/>
            </w:r>
            <w:r w:rsidR="008B192E">
              <w:rPr>
                <w:noProof/>
                <w:webHidden/>
              </w:rPr>
              <w:fldChar w:fldCharType="begin"/>
            </w:r>
            <w:r w:rsidR="008B192E">
              <w:rPr>
                <w:noProof/>
                <w:webHidden/>
              </w:rPr>
              <w:instrText xml:space="preserve"> PAGEREF _Toc83888469 \h </w:instrText>
            </w:r>
            <w:r w:rsidR="008B192E">
              <w:rPr>
                <w:noProof/>
                <w:webHidden/>
              </w:rPr>
            </w:r>
            <w:r w:rsidR="008B192E">
              <w:rPr>
                <w:noProof/>
                <w:webHidden/>
              </w:rPr>
              <w:fldChar w:fldCharType="separate"/>
            </w:r>
            <w:r w:rsidR="008B192E">
              <w:rPr>
                <w:noProof/>
                <w:webHidden/>
              </w:rPr>
              <w:t>6</w:t>
            </w:r>
            <w:r w:rsidR="008B192E">
              <w:rPr>
                <w:noProof/>
                <w:webHidden/>
              </w:rPr>
              <w:fldChar w:fldCharType="end"/>
            </w:r>
          </w:hyperlink>
        </w:p>
        <w:p w14:paraId="1AA2ECC9" w14:textId="3B0BDFC1" w:rsidR="008B192E" w:rsidRDefault="00C9142E" w:rsidP="68D44232">
          <w:pPr>
            <w:pStyle w:val="TOC3"/>
            <w:tabs>
              <w:tab w:val="left" w:pos="880"/>
              <w:tab w:val="right" w:leader="dot" w:pos="9921"/>
            </w:tabs>
            <w:rPr>
              <w:rFonts w:asciiTheme="minorHAnsi" w:eastAsiaTheme="minorEastAsia" w:hAnsiTheme="minorHAnsi" w:cstheme="minorBidi"/>
              <w:noProof/>
              <w:color w:val="auto"/>
              <w:lang w:eastAsia="ja-JP"/>
            </w:rPr>
          </w:pPr>
          <w:hyperlink w:anchor="_Toc83888470" w:history="1">
            <w:r w:rsidR="008B192E" w:rsidRPr="68D44232">
              <w:rPr>
                <w:rStyle w:val="Hyperlink"/>
                <w:noProof/>
              </w:rPr>
              <w:t>3.1.1</w:t>
            </w:r>
            <w:r w:rsidR="008B192E">
              <w:rPr>
                <w:rFonts w:asciiTheme="minorHAnsi" w:eastAsiaTheme="minorEastAsia" w:hAnsiTheme="minorHAnsi" w:cstheme="minorBidi"/>
                <w:noProof/>
                <w:color w:val="auto"/>
                <w:lang w:eastAsia="ja-JP"/>
              </w:rPr>
              <w:tab/>
            </w:r>
            <w:r w:rsidR="008B192E" w:rsidRPr="00BF6344">
              <w:rPr>
                <w:rStyle w:val="Hyperlink"/>
                <w:noProof/>
              </w:rPr>
              <w:t>Description and Priority</w:t>
            </w:r>
            <w:r w:rsidR="008B192E">
              <w:rPr>
                <w:noProof/>
                <w:webHidden/>
              </w:rPr>
              <w:tab/>
            </w:r>
            <w:r w:rsidR="008B192E">
              <w:rPr>
                <w:noProof/>
                <w:webHidden/>
              </w:rPr>
              <w:fldChar w:fldCharType="begin"/>
            </w:r>
            <w:r w:rsidR="008B192E">
              <w:rPr>
                <w:noProof/>
                <w:webHidden/>
              </w:rPr>
              <w:instrText xml:space="preserve"> PAGEREF _Toc83888470 \h </w:instrText>
            </w:r>
            <w:r w:rsidR="008B192E">
              <w:rPr>
                <w:noProof/>
                <w:webHidden/>
              </w:rPr>
            </w:r>
            <w:r w:rsidR="008B192E">
              <w:rPr>
                <w:noProof/>
                <w:webHidden/>
              </w:rPr>
              <w:fldChar w:fldCharType="separate"/>
            </w:r>
            <w:r w:rsidR="008B192E">
              <w:rPr>
                <w:noProof/>
                <w:webHidden/>
              </w:rPr>
              <w:t>6</w:t>
            </w:r>
            <w:r w:rsidR="008B192E">
              <w:rPr>
                <w:noProof/>
                <w:webHidden/>
              </w:rPr>
              <w:fldChar w:fldCharType="end"/>
            </w:r>
          </w:hyperlink>
        </w:p>
        <w:p w14:paraId="776290D1" w14:textId="67AC58CC" w:rsidR="008B192E" w:rsidRDefault="00C9142E" w:rsidP="68D44232">
          <w:pPr>
            <w:pStyle w:val="TOC3"/>
            <w:tabs>
              <w:tab w:val="left" w:pos="880"/>
              <w:tab w:val="right" w:leader="dot" w:pos="9921"/>
            </w:tabs>
            <w:rPr>
              <w:rFonts w:asciiTheme="minorHAnsi" w:eastAsiaTheme="minorEastAsia" w:hAnsiTheme="minorHAnsi" w:cstheme="minorBidi"/>
              <w:noProof/>
              <w:color w:val="auto"/>
              <w:lang w:eastAsia="ja-JP"/>
            </w:rPr>
          </w:pPr>
          <w:hyperlink w:anchor="_Toc83888471" w:history="1">
            <w:r w:rsidR="008B192E" w:rsidRPr="68D44232">
              <w:rPr>
                <w:rStyle w:val="Hyperlink"/>
                <w:noProof/>
              </w:rPr>
              <w:t>3.1.2</w:t>
            </w:r>
            <w:r w:rsidR="008B192E">
              <w:rPr>
                <w:rFonts w:asciiTheme="minorHAnsi" w:eastAsiaTheme="minorEastAsia" w:hAnsiTheme="minorHAnsi" w:cstheme="minorBidi"/>
                <w:noProof/>
                <w:color w:val="auto"/>
                <w:lang w:eastAsia="ja-JP"/>
              </w:rPr>
              <w:tab/>
            </w:r>
            <w:r w:rsidR="008B192E" w:rsidRPr="00BF6344">
              <w:rPr>
                <w:rStyle w:val="Hyperlink"/>
                <w:noProof/>
              </w:rPr>
              <w:t>Stimulus/Response Sequences</w:t>
            </w:r>
            <w:r w:rsidR="008B192E">
              <w:rPr>
                <w:noProof/>
                <w:webHidden/>
              </w:rPr>
              <w:tab/>
            </w:r>
            <w:r w:rsidR="008B192E">
              <w:rPr>
                <w:noProof/>
                <w:webHidden/>
              </w:rPr>
              <w:fldChar w:fldCharType="begin"/>
            </w:r>
            <w:r w:rsidR="008B192E">
              <w:rPr>
                <w:noProof/>
                <w:webHidden/>
              </w:rPr>
              <w:instrText xml:space="preserve"> PAGEREF _Toc83888471 \h </w:instrText>
            </w:r>
            <w:r w:rsidR="008B192E">
              <w:rPr>
                <w:noProof/>
                <w:webHidden/>
              </w:rPr>
            </w:r>
            <w:r w:rsidR="008B192E">
              <w:rPr>
                <w:noProof/>
                <w:webHidden/>
              </w:rPr>
              <w:fldChar w:fldCharType="separate"/>
            </w:r>
            <w:r w:rsidR="008B192E">
              <w:rPr>
                <w:noProof/>
                <w:webHidden/>
              </w:rPr>
              <w:t>6</w:t>
            </w:r>
            <w:r w:rsidR="008B192E">
              <w:rPr>
                <w:noProof/>
                <w:webHidden/>
              </w:rPr>
              <w:fldChar w:fldCharType="end"/>
            </w:r>
          </w:hyperlink>
        </w:p>
        <w:p w14:paraId="1B5A8BCD" w14:textId="4061D675" w:rsidR="008B192E" w:rsidRDefault="00C9142E" w:rsidP="68D44232">
          <w:pPr>
            <w:pStyle w:val="TOC3"/>
            <w:tabs>
              <w:tab w:val="left" w:pos="880"/>
              <w:tab w:val="right" w:leader="dot" w:pos="9921"/>
            </w:tabs>
            <w:rPr>
              <w:rFonts w:asciiTheme="minorHAnsi" w:eastAsiaTheme="minorEastAsia" w:hAnsiTheme="minorHAnsi" w:cstheme="minorBidi"/>
              <w:noProof/>
              <w:color w:val="auto"/>
              <w:lang w:eastAsia="ja-JP"/>
            </w:rPr>
          </w:pPr>
          <w:hyperlink w:anchor="_Toc83888472" w:history="1">
            <w:r w:rsidR="008B192E" w:rsidRPr="68D44232">
              <w:rPr>
                <w:rStyle w:val="Hyperlink"/>
                <w:noProof/>
              </w:rPr>
              <w:t>3.1.3</w:t>
            </w:r>
            <w:r w:rsidR="008B192E">
              <w:rPr>
                <w:rFonts w:asciiTheme="minorHAnsi" w:eastAsiaTheme="minorEastAsia" w:hAnsiTheme="minorHAnsi" w:cstheme="minorBidi"/>
                <w:noProof/>
                <w:color w:val="auto"/>
                <w:lang w:eastAsia="ja-JP"/>
              </w:rPr>
              <w:tab/>
            </w:r>
            <w:r w:rsidR="008B192E" w:rsidRPr="00BF6344">
              <w:rPr>
                <w:rStyle w:val="Hyperlink"/>
                <w:noProof/>
              </w:rPr>
              <w:t>Functional Requirements</w:t>
            </w:r>
            <w:r w:rsidR="008B192E">
              <w:rPr>
                <w:noProof/>
                <w:webHidden/>
              </w:rPr>
              <w:tab/>
            </w:r>
            <w:r w:rsidR="008B192E">
              <w:rPr>
                <w:noProof/>
                <w:webHidden/>
              </w:rPr>
              <w:fldChar w:fldCharType="begin"/>
            </w:r>
            <w:r w:rsidR="008B192E">
              <w:rPr>
                <w:noProof/>
                <w:webHidden/>
              </w:rPr>
              <w:instrText xml:space="preserve"> PAGEREF _Toc83888472 \h </w:instrText>
            </w:r>
            <w:r w:rsidR="008B192E">
              <w:rPr>
                <w:noProof/>
                <w:webHidden/>
              </w:rPr>
            </w:r>
            <w:r w:rsidR="008B192E">
              <w:rPr>
                <w:noProof/>
                <w:webHidden/>
              </w:rPr>
              <w:fldChar w:fldCharType="separate"/>
            </w:r>
            <w:r w:rsidR="008B192E">
              <w:rPr>
                <w:noProof/>
                <w:webHidden/>
              </w:rPr>
              <w:t>6</w:t>
            </w:r>
            <w:r w:rsidR="008B192E">
              <w:rPr>
                <w:noProof/>
                <w:webHidden/>
              </w:rPr>
              <w:fldChar w:fldCharType="end"/>
            </w:r>
          </w:hyperlink>
        </w:p>
        <w:p w14:paraId="7BB20445" w14:textId="21BD93B5" w:rsidR="008B192E" w:rsidRDefault="00C9142E" w:rsidP="68D44232">
          <w:pPr>
            <w:pStyle w:val="TOC3"/>
            <w:tabs>
              <w:tab w:val="right" w:leader="dot" w:pos="9921"/>
            </w:tabs>
            <w:rPr>
              <w:rFonts w:asciiTheme="minorHAnsi" w:eastAsiaTheme="minorEastAsia" w:hAnsiTheme="minorHAnsi" w:cstheme="minorBidi"/>
              <w:noProof/>
              <w:color w:val="auto"/>
              <w:lang w:eastAsia="ja-JP"/>
            </w:rPr>
          </w:pPr>
          <w:hyperlink w:anchor="_Toc83888473" w:history="1">
            <w:r w:rsidR="008B192E" w:rsidRPr="00BF6344">
              <w:rPr>
                <w:rStyle w:val="Hyperlink"/>
                <w:noProof/>
              </w:rPr>
              <w:t>3.1.3.1 The system shall allow the user to select a wire.</w:t>
            </w:r>
            <w:r w:rsidR="008B192E">
              <w:rPr>
                <w:noProof/>
                <w:webHidden/>
              </w:rPr>
              <w:tab/>
            </w:r>
            <w:r w:rsidR="008B192E">
              <w:rPr>
                <w:noProof/>
                <w:webHidden/>
              </w:rPr>
              <w:fldChar w:fldCharType="begin"/>
            </w:r>
            <w:r w:rsidR="008B192E">
              <w:rPr>
                <w:noProof/>
                <w:webHidden/>
              </w:rPr>
              <w:instrText xml:space="preserve"> PAGEREF _Toc83888473 \h </w:instrText>
            </w:r>
            <w:r w:rsidR="008B192E">
              <w:rPr>
                <w:noProof/>
                <w:webHidden/>
              </w:rPr>
            </w:r>
            <w:r w:rsidR="008B192E">
              <w:rPr>
                <w:noProof/>
                <w:webHidden/>
              </w:rPr>
              <w:fldChar w:fldCharType="separate"/>
            </w:r>
            <w:r w:rsidR="008B192E">
              <w:rPr>
                <w:noProof/>
                <w:webHidden/>
              </w:rPr>
              <w:t>6</w:t>
            </w:r>
            <w:r w:rsidR="008B192E">
              <w:rPr>
                <w:noProof/>
                <w:webHidden/>
              </w:rPr>
              <w:fldChar w:fldCharType="end"/>
            </w:r>
          </w:hyperlink>
        </w:p>
        <w:p w14:paraId="775AD23C" w14:textId="26933F95" w:rsidR="008B192E" w:rsidRDefault="00C9142E" w:rsidP="68D44232">
          <w:pPr>
            <w:pStyle w:val="TOC3"/>
            <w:tabs>
              <w:tab w:val="right" w:leader="dot" w:pos="9921"/>
            </w:tabs>
            <w:rPr>
              <w:rFonts w:asciiTheme="minorHAnsi" w:eastAsiaTheme="minorEastAsia" w:hAnsiTheme="minorHAnsi" w:cstheme="minorBidi"/>
              <w:noProof/>
              <w:color w:val="auto"/>
              <w:lang w:eastAsia="ja-JP"/>
            </w:rPr>
          </w:pPr>
          <w:hyperlink w:anchor="_Toc83888474" w:history="1">
            <w:r w:rsidR="008B192E" w:rsidRPr="00BF6344">
              <w:rPr>
                <w:rStyle w:val="Hyperlink"/>
                <w:noProof/>
              </w:rPr>
              <w:t>3.1.3.2 The system shall allow the user to move the wire to connect two pin locations.</w:t>
            </w:r>
            <w:r w:rsidR="008B192E">
              <w:rPr>
                <w:noProof/>
                <w:webHidden/>
              </w:rPr>
              <w:tab/>
            </w:r>
            <w:r w:rsidR="008B192E">
              <w:rPr>
                <w:noProof/>
                <w:webHidden/>
              </w:rPr>
              <w:fldChar w:fldCharType="begin"/>
            </w:r>
            <w:r w:rsidR="008B192E">
              <w:rPr>
                <w:noProof/>
                <w:webHidden/>
              </w:rPr>
              <w:instrText xml:space="preserve"> PAGEREF _Toc83888474 \h </w:instrText>
            </w:r>
            <w:r w:rsidR="008B192E">
              <w:rPr>
                <w:noProof/>
                <w:webHidden/>
              </w:rPr>
            </w:r>
            <w:r w:rsidR="008B192E">
              <w:rPr>
                <w:noProof/>
                <w:webHidden/>
              </w:rPr>
              <w:fldChar w:fldCharType="separate"/>
            </w:r>
            <w:r w:rsidR="008B192E">
              <w:rPr>
                <w:noProof/>
                <w:webHidden/>
              </w:rPr>
              <w:t>6</w:t>
            </w:r>
            <w:r w:rsidR="008B192E">
              <w:rPr>
                <w:noProof/>
                <w:webHidden/>
              </w:rPr>
              <w:fldChar w:fldCharType="end"/>
            </w:r>
          </w:hyperlink>
        </w:p>
        <w:p w14:paraId="72403BB5" w14:textId="13C385F4" w:rsidR="008B192E" w:rsidRDefault="00C9142E" w:rsidP="68D44232">
          <w:pPr>
            <w:pStyle w:val="TOC2"/>
            <w:tabs>
              <w:tab w:val="left" w:pos="660"/>
              <w:tab w:val="right" w:leader="dot" w:pos="9921"/>
            </w:tabs>
            <w:rPr>
              <w:rFonts w:asciiTheme="minorHAnsi" w:eastAsiaTheme="minorEastAsia" w:hAnsiTheme="minorHAnsi" w:cstheme="minorBidi"/>
              <w:noProof/>
              <w:color w:val="auto"/>
              <w:lang w:eastAsia="ja-JP"/>
            </w:rPr>
          </w:pPr>
          <w:hyperlink w:anchor="_Toc83888475" w:history="1">
            <w:r w:rsidR="008B192E" w:rsidRPr="68D44232">
              <w:rPr>
                <w:rStyle w:val="Hyperlink"/>
                <w:noProof/>
              </w:rPr>
              <w:t>3.2</w:t>
            </w:r>
            <w:r w:rsidR="008B192E">
              <w:rPr>
                <w:rFonts w:asciiTheme="minorHAnsi" w:eastAsiaTheme="minorEastAsia" w:hAnsiTheme="minorHAnsi" w:cstheme="minorBidi"/>
                <w:noProof/>
                <w:color w:val="auto"/>
                <w:lang w:eastAsia="ja-JP"/>
              </w:rPr>
              <w:tab/>
            </w:r>
            <w:r w:rsidR="008B192E" w:rsidRPr="00BF6344">
              <w:rPr>
                <w:rStyle w:val="Hyperlink"/>
                <w:noProof/>
              </w:rPr>
              <w:t>Arduino IDE</w:t>
            </w:r>
            <w:r w:rsidR="008B192E">
              <w:rPr>
                <w:noProof/>
                <w:webHidden/>
              </w:rPr>
              <w:tab/>
            </w:r>
            <w:r w:rsidR="008B192E">
              <w:rPr>
                <w:noProof/>
                <w:webHidden/>
              </w:rPr>
              <w:fldChar w:fldCharType="begin"/>
            </w:r>
            <w:r w:rsidR="008B192E">
              <w:rPr>
                <w:noProof/>
                <w:webHidden/>
              </w:rPr>
              <w:instrText xml:space="preserve"> PAGEREF _Toc83888475 \h </w:instrText>
            </w:r>
            <w:r w:rsidR="008B192E">
              <w:rPr>
                <w:noProof/>
                <w:webHidden/>
              </w:rPr>
            </w:r>
            <w:r w:rsidR="008B192E">
              <w:rPr>
                <w:noProof/>
                <w:webHidden/>
              </w:rPr>
              <w:fldChar w:fldCharType="separate"/>
            </w:r>
            <w:r w:rsidR="008B192E">
              <w:rPr>
                <w:noProof/>
                <w:webHidden/>
              </w:rPr>
              <w:t>6</w:t>
            </w:r>
            <w:r w:rsidR="008B192E">
              <w:rPr>
                <w:noProof/>
                <w:webHidden/>
              </w:rPr>
              <w:fldChar w:fldCharType="end"/>
            </w:r>
          </w:hyperlink>
        </w:p>
        <w:p w14:paraId="253F8EF5" w14:textId="34B15388" w:rsidR="008B192E" w:rsidRDefault="00C9142E" w:rsidP="68D44232">
          <w:pPr>
            <w:pStyle w:val="TOC3"/>
            <w:tabs>
              <w:tab w:val="left" w:pos="880"/>
              <w:tab w:val="right" w:leader="dot" w:pos="9921"/>
            </w:tabs>
            <w:rPr>
              <w:rFonts w:asciiTheme="minorHAnsi" w:eastAsiaTheme="minorEastAsia" w:hAnsiTheme="minorHAnsi" w:cstheme="minorBidi"/>
              <w:noProof/>
              <w:color w:val="auto"/>
              <w:lang w:eastAsia="ja-JP"/>
            </w:rPr>
          </w:pPr>
          <w:hyperlink w:anchor="_Toc83888476" w:history="1">
            <w:r w:rsidR="008B192E" w:rsidRPr="68D44232">
              <w:rPr>
                <w:rStyle w:val="Hyperlink"/>
                <w:noProof/>
              </w:rPr>
              <w:t>3.2.1</w:t>
            </w:r>
            <w:r w:rsidR="008B192E">
              <w:rPr>
                <w:rFonts w:asciiTheme="minorHAnsi" w:eastAsiaTheme="minorEastAsia" w:hAnsiTheme="minorHAnsi" w:cstheme="minorBidi"/>
                <w:noProof/>
                <w:color w:val="auto"/>
                <w:lang w:eastAsia="ja-JP"/>
              </w:rPr>
              <w:tab/>
            </w:r>
            <w:r w:rsidR="008B192E" w:rsidRPr="00BF6344">
              <w:rPr>
                <w:rStyle w:val="Hyperlink"/>
                <w:noProof/>
              </w:rPr>
              <w:t>Description and Priority</w:t>
            </w:r>
            <w:r w:rsidR="008B192E">
              <w:rPr>
                <w:noProof/>
                <w:webHidden/>
              </w:rPr>
              <w:tab/>
            </w:r>
            <w:r w:rsidR="008B192E">
              <w:rPr>
                <w:noProof/>
                <w:webHidden/>
              </w:rPr>
              <w:fldChar w:fldCharType="begin"/>
            </w:r>
            <w:r w:rsidR="008B192E">
              <w:rPr>
                <w:noProof/>
                <w:webHidden/>
              </w:rPr>
              <w:instrText xml:space="preserve"> PAGEREF _Toc83888476 \h </w:instrText>
            </w:r>
            <w:r w:rsidR="008B192E">
              <w:rPr>
                <w:noProof/>
                <w:webHidden/>
              </w:rPr>
            </w:r>
            <w:r w:rsidR="008B192E">
              <w:rPr>
                <w:noProof/>
                <w:webHidden/>
              </w:rPr>
              <w:fldChar w:fldCharType="separate"/>
            </w:r>
            <w:r w:rsidR="008B192E">
              <w:rPr>
                <w:noProof/>
                <w:webHidden/>
              </w:rPr>
              <w:t>6</w:t>
            </w:r>
            <w:r w:rsidR="008B192E">
              <w:rPr>
                <w:noProof/>
                <w:webHidden/>
              </w:rPr>
              <w:fldChar w:fldCharType="end"/>
            </w:r>
          </w:hyperlink>
        </w:p>
        <w:p w14:paraId="125C1EC1" w14:textId="6B52969A" w:rsidR="008B192E" w:rsidRDefault="00C9142E" w:rsidP="68D44232">
          <w:pPr>
            <w:pStyle w:val="TOC3"/>
            <w:tabs>
              <w:tab w:val="left" w:pos="880"/>
              <w:tab w:val="right" w:leader="dot" w:pos="9921"/>
            </w:tabs>
            <w:rPr>
              <w:rFonts w:asciiTheme="minorHAnsi" w:eastAsiaTheme="minorEastAsia" w:hAnsiTheme="minorHAnsi" w:cstheme="minorBidi"/>
              <w:noProof/>
              <w:color w:val="auto"/>
              <w:lang w:eastAsia="ja-JP"/>
            </w:rPr>
          </w:pPr>
          <w:hyperlink w:anchor="_Toc83888477" w:history="1">
            <w:r w:rsidR="008B192E" w:rsidRPr="68D44232">
              <w:rPr>
                <w:rStyle w:val="Hyperlink"/>
                <w:noProof/>
              </w:rPr>
              <w:t>3.2.2</w:t>
            </w:r>
            <w:r w:rsidR="008B192E">
              <w:rPr>
                <w:rFonts w:asciiTheme="minorHAnsi" w:eastAsiaTheme="minorEastAsia" w:hAnsiTheme="minorHAnsi" w:cstheme="minorBidi"/>
                <w:noProof/>
                <w:color w:val="auto"/>
                <w:lang w:eastAsia="ja-JP"/>
              </w:rPr>
              <w:tab/>
            </w:r>
            <w:r w:rsidR="008B192E" w:rsidRPr="00BF6344">
              <w:rPr>
                <w:rStyle w:val="Hyperlink"/>
                <w:noProof/>
              </w:rPr>
              <w:t>Stimulus/Response Sequences</w:t>
            </w:r>
            <w:r w:rsidR="008B192E">
              <w:rPr>
                <w:noProof/>
                <w:webHidden/>
              </w:rPr>
              <w:tab/>
            </w:r>
            <w:r w:rsidR="008B192E">
              <w:rPr>
                <w:noProof/>
                <w:webHidden/>
              </w:rPr>
              <w:fldChar w:fldCharType="begin"/>
            </w:r>
            <w:r w:rsidR="008B192E">
              <w:rPr>
                <w:noProof/>
                <w:webHidden/>
              </w:rPr>
              <w:instrText xml:space="preserve"> PAGEREF _Toc83888477 \h </w:instrText>
            </w:r>
            <w:r w:rsidR="008B192E">
              <w:rPr>
                <w:noProof/>
                <w:webHidden/>
              </w:rPr>
            </w:r>
            <w:r w:rsidR="008B192E">
              <w:rPr>
                <w:noProof/>
                <w:webHidden/>
              </w:rPr>
              <w:fldChar w:fldCharType="separate"/>
            </w:r>
            <w:r w:rsidR="008B192E">
              <w:rPr>
                <w:noProof/>
                <w:webHidden/>
              </w:rPr>
              <w:t>6</w:t>
            </w:r>
            <w:r w:rsidR="008B192E">
              <w:rPr>
                <w:noProof/>
                <w:webHidden/>
              </w:rPr>
              <w:fldChar w:fldCharType="end"/>
            </w:r>
          </w:hyperlink>
        </w:p>
        <w:p w14:paraId="73148C1B" w14:textId="0D56ED48" w:rsidR="008B192E" w:rsidRDefault="00C9142E" w:rsidP="68D44232">
          <w:pPr>
            <w:pStyle w:val="TOC3"/>
            <w:tabs>
              <w:tab w:val="left" w:pos="880"/>
              <w:tab w:val="right" w:leader="dot" w:pos="9921"/>
            </w:tabs>
            <w:rPr>
              <w:rFonts w:asciiTheme="minorHAnsi" w:eastAsiaTheme="minorEastAsia" w:hAnsiTheme="minorHAnsi" w:cstheme="minorBidi"/>
              <w:noProof/>
              <w:color w:val="auto"/>
              <w:lang w:eastAsia="ja-JP"/>
            </w:rPr>
          </w:pPr>
          <w:hyperlink w:anchor="_Toc83888478" w:history="1">
            <w:r w:rsidR="008B192E" w:rsidRPr="68D44232">
              <w:rPr>
                <w:rStyle w:val="Hyperlink"/>
                <w:noProof/>
              </w:rPr>
              <w:t>3.2.3</w:t>
            </w:r>
            <w:r w:rsidR="008B192E">
              <w:rPr>
                <w:rFonts w:asciiTheme="minorHAnsi" w:eastAsiaTheme="minorEastAsia" w:hAnsiTheme="minorHAnsi" w:cstheme="minorBidi"/>
                <w:noProof/>
                <w:color w:val="auto"/>
                <w:lang w:eastAsia="ja-JP"/>
              </w:rPr>
              <w:tab/>
            </w:r>
            <w:r w:rsidR="008B192E" w:rsidRPr="00BF6344">
              <w:rPr>
                <w:rStyle w:val="Hyperlink"/>
                <w:noProof/>
              </w:rPr>
              <w:t>Functional Requirements</w:t>
            </w:r>
            <w:r w:rsidR="008B192E">
              <w:rPr>
                <w:noProof/>
                <w:webHidden/>
              </w:rPr>
              <w:tab/>
            </w:r>
            <w:r w:rsidR="008B192E">
              <w:rPr>
                <w:noProof/>
                <w:webHidden/>
              </w:rPr>
              <w:fldChar w:fldCharType="begin"/>
            </w:r>
            <w:r w:rsidR="008B192E">
              <w:rPr>
                <w:noProof/>
                <w:webHidden/>
              </w:rPr>
              <w:instrText xml:space="preserve"> PAGEREF _Toc83888478 \h </w:instrText>
            </w:r>
            <w:r w:rsidR="008B192E">
              <w:rPr>
                <w:noProof/>
                <w:webHidden/>
              </w:rPr>
            </w:r>
            <w:r w:rsidR="008B192E">
              <w:rPr>
                <w:noProof/>
                <w:webHidden/>
              </w:rPr>
              <w:fldChar w:fldCharType="separate"/>
            </w:r>
            <w:r w:rsidR="008B192E">
              <w:rPr>
                <w:noProof/>
                <w:webHidden/>
              </w:rPr>
              <w:t>6</w:t>
            </w:r>
            <w:r w:rsidR="008B192E">
              <w:rPr>
                <w:noProof/>
                <w:webHidden/>
              </w:rPr>
              <w:fldChar w:fldCharType="end"/>
            </w:r>
          </w:hyperlink>
        </w:p>
        <w:p w14:paraId="764FD846" w14:textId="7BECC3FA" w:rsidR="008B192E" w:rsidRDefault="00C9142E" w:rsidP="68D44232">
          <w:pPr>
            <w:pStyle w:val="TOC2"/>
            <w:tabs>
              <w:tab w:val="left" w:pos="660"/>
              <w:tab w:val="right" w:leader="dot" w:pos="9921"/>
            </w:tabs>
            <w:rPr>
              <w:rFonts w:asciiTheme="minorHAnsi" w:eastAsiaTheme="minorEastAsia" w:hAnsiTheme="minorHAnsi" w:cstheme="minorBidi"/>
              <w:noProof/>
              <w:color w:val="auto"/>
              <w:lang w:eastAsia="ja-JP"/>
            </w:rPr>
          </w:pPr>
          <w:hyperlink w:anchor="_Toc83888479" w:history="1">
            <w:r w:rsidR="008B192E" w:rsidRPr="68D44232">
              <w:rPr>
                <w:rStyle w:val="Hyperlink"/>
                <w:noProof/>
              </w:rPr>
              <w:t>3.3</w:t>
            </w:r>
            <w:r w:rsidR="008B192E">
              <w:rPr>
                <w:rFonts w:asciiTheme="minorHAnsi" w:eastAsiaTheme="minorEastAsia" w:hAnsiTheme="minorHAnsi" w:cstheme="minorBidi"/>
                <w:noProof/>
                <w:color w:val="auto"/>
                <w:lang w:eastAsia="ja-JP"/>
              </w:rPr>
              <w:tab/>
            </w:r>
            <w:r w:rsidR="008B192E" w:rsidRPr="00BF6344">
              <w:rPr>
                <w:rStyle w:val="Hyperlink"/>
                <w:noProof/>
              </w:rPr>
              <w:t>PIGEONS Mission Data Viewer</w:t>
            </w:r>
            <w:r w:rsidR="008B192E">
              <w:rPr>
                <w:noProof/>
                <w:webHidden/>
              </w:rPr>
              <w:tab/>
            </w:r>
            <w:r w:rsidR="008B192E">
              <w:rPr>
                <w:noProof/>
                <w:webHidden/>
              </w:rPr>
              <w:fldChar w:fldCharType="begin"/>
            </w:r>
            <w:r w:rsidR="008B192E">
              <w:rPr>
                <w:noProof/>
                <w:webHidden/>
              </w:rPr>
              <w:instrText xml:space="preserve"> PAGEREF _Toc83888479 \h </w:instrText>
            </w:r>
            <w:r w:rsidR="008B192E">
              <w:rPr>
                <w:noProof/>
                <w:webHidden/>
              </w:rPr>
            </w:r>
            <w:r w:rsidR="008B192E">
              <w:rPr>
                <w:noProof/>
                <w:webHidden/>
              </w:rPr>
              <w:fldChar w:fldCharType="separate"/>
            </w:r>
            <w:r w:rsidR="008B192E">
              <w:rPr>
                <w:noProof/>
                <w:webHidden/>
              </w:rPr>
              <w:t>7</w:t>
            </w:r>
            <w:r w:rsidR="008B192E">
              <w:rPr>
                <w:noProof/>
                <w:webHidden/>
              </w:rPr>
              <w:fldChar w:fldCharType="end"/>
            </w:r>
          </w:hyperlink>
        </w:p>
        <w:p w14:paraId="7028E7FE" w14:textId="4EC453E8" w:rsidR="008B192E" w:rsidRDefault="00C9142E" w:rsidP="68D44232">
          <w:pPr>
            <w:pStyle w:val="TOC3"/>
            <w:tabs>
              <w:tab w:val="left" w:pos="880"/>
              <w:tab w:val="right" w:leader="dot" w:pos="9921"/>
            </w:tabs>
            <w:rPr>
              <w:rFonts w:asciiTheme="minorHAnsi" w:eastAsiaTheme="minorEastAsia" w:hAnsiTheme="minorHAnsi" w:cstheme="minorBidi"/>
              <w:noProof/>
              <w:color w:val="auto"/>
              <w:lang w:eastAsia="ja-JP"/>
            </w:rPr>
          </w:pPr>
          <w:hyperlink w:anchor="_Toc83888480" w:history="1">
            <w:r w:rsidR="008B192E" w:rsidRPr="68D44232">
              <w:rPr>
                <w:rStyle w:val="Hyperlink"/>
                <w:noProof/>
              </w:rPr>
              <w:t>3.3.1</w:t>
            </w:r>
            <w:r w:rsidR="008B192E">
              <w:rPr>
                <w:rFonts w:asciiTheme="minorHAnsi" w:eastAsiaTheme="minorEastAsia" w:hAnsiTheme="minorHAnsi" w:cstheme="minorBidi"/>
                <w:noProof/>
                <w:color w:val="auto"/>
                <w:lang w:eastAsia="ja-JP"/>
              </w:rPr>
              <w:tab/>
            </w:r>
            <w:r w:rsidR="008B192E" w:rsidRPr="00BF6344">
              <w:rPr>
                <w:rStyle w:val="Hyperlink"/>
                <w:noProof/>
              </w:rPr>
              <w:t>Description and Priority</w:t>
            </w:r>
            <w:r w:rsidR="008B192E">
              <w:rPr>
                <w:noProof/>
                <w:webHidden/>
              </w:rPr>
              <w:tab/>
            </w:r>
            <w:r w:rsidR="008B192E">
              <w:rPr>
                <w:noProof/>
                <w:webHidden/>
              </w:rPr>
              <w:fldChar w:fldCharType="begin"/>
            </w:r>
            <w:r w:rsidR="008B192E">
              <w:rPr>
                <w:noProof/>
                <w:webHidden/>
              </w:rPr>
              <w:instrText xml:space="preserve"> PAGEREF _Toc83888480 \h </w:instrText>
            </w:r>
            <w:r w:rsidR="008B192E">
              <w:rPr>
                <w:noProof/>
                <w:webHidden/>
              </w:rPr>
            </w:r>
            <w:r w:rsidR="008B192E">
              <w:rPr>
                <w:noProof/>
                <w:webHidden/>
              </w:rPr>
              <w:fldChar w:fldCharType="separate"/>
            </w:r>
            <w:r w:rsidR="008B192E">
              <w:rPr>
                <w:noProof/>
                <w:webHidden/>
              </w:rPr>
              <w:t>7</w:t>
            </w:r>
            <w:r w:rsidR="008B192E">
              <w:rPr>
                <w:noProof/>
                <w:webHidden/>
              </w:rPr>
              <w:fldChar w:fldCharType="end"/>
            </w:r>
          </w:hyperlink>
        </w:p>
        <w:p w14:paraId="6C58F122" w14:textId="485D5DC1" w:rsidR="008B192E" w:rsidRDefault="00C9142E" w:rsidP="68D44232">
          <w:pPr>
            <w:pStyle w:val="TOC3"/>
            <w:tabs>
              <w:tab w:val="left" w:pos="880"/>
              <w:tab w:val="right" w:leader="dot" w:pos="9921"/>
            </w:tabs>
            <w:rPr>
              <w:rFonts w:asciiTheme="minorHAnsi" w:eastAsiaTheme="minorEastAsia" w:hAnsiTheme="minorHAnsi" w:cstheme="minorBidi"/>
              <w:noProof/>
              <w:color w:val="auto"/>
              <w:lang w:eastAsia="ja-JP"/>
            </w:rPr>
          </w:pPr>
          <w:hyperlink w:anchor="_Toc83888481" w:history="1">
            <w:r w:rsidR="008B192E" w:rsidRPr="68D44232">
              <w:rPr>
                <w:rStyle w:val="Hyperlink"/>
                <w:noProof/>
              </w:rPr>
              <w:t>3.3.2</w:t>
            </w:r>
            <w:r w:rsidR="008B192E">
              <w:rPr>
                <w:rFonts w:asciiTheme="minorHAnsi" w:eastAsiaTheme="minorEastAsia" w:hAnsiTheme="minorHAnsi" w:cstheme="minorBidi"/>
                <w:noProof/>
                <w:color w:val="auto"/>
                <w:lang w:eastAsia="ja-JP"/>
              </w:rPr>
              <w:tab/>
            </w:r>
            <w:r w:rsidR="008B192E" w:rsidRPr="00BF6344">
              <w:rPr>
                <w:rStyle w:val="Hyperlink"/>
                <w:noProof/>
              </w:rPr>
              <w:t>Stimulus/Response Sequences</w:t>
            </w:r>
            <w:r w:rsidR="008B192E">
              <w:rPr>
                <w:noProof/>
                <w:webHidden/>
              </w:rPr>
              <w:tab/>
            </w:r>
            <w:r w:rsidR="008B192E">
              <w:rPr>
                <w:noProof/>
                <w:webHidden/>
              </w:rPr>
              <w:fldChar w:fldCharType="begin"/>
            </w:r>
            <w:r w:rsidR="008B192E">
              <w:rPr>
                <w:noProof/>
                <w:webHidden/>
              </w:rPr>
              <w:instrText xml:space="preserve"> PAGEREF _Toc83888481 \h </w:instrText>
            </w:r>
            <w:r w:rsidR="008B192E">
              <w:rPr>
                <w:noProof/>
                <w:webHidden/>
              </w:rPr>
            </w:r>
            <w:r w:rsidR="008B192E">
              <w:rPr>
                <w:noProof/>
                <w:webHidden/>
              </w:rPr>
              <w:fldChar w:fldCharType="separate"/>
            </w:r>
            <w:r w:rsidR="008B192E">
              <w:rPr>
                <w:noProof/>
                <w:webHidden/>
              </w:rPr>
              <w:t>7</w:t>
            </w:r>
            <w:r w:rsidR="008B192E">
              <w:rPr>
                <w:noProof/>
                <w:webHidden/>
              </w:rPr>
              <w:fldChar w:fldCharType="end"/>
            </w:r>
          </w:hyperlink>
        </w:p>
        <w:p w14:paraId="2B279AEA" w14:textId="5BDA37B5" w:rsidR="008B192E" w:rsidRDefault="00C9142E" w:rsidP="68D44232">
          <w:pPr>
            <w:pStyle w:val="TOC3"/>
            <w:tabs>
              <w:tab w:val="left" w:pos="880"/>
              <w:tab w:val="right" w:leader="dot" w:pos="9921"/>
            </w:tabs>
            <w:rPr>
              <w:rFonts w:asciiTheme="minorHAnsi" w:eastAsiaTheme="minorEastAsia" w:hAnsiTheme="minorHAnsi" w:cstheme="minorBidi"/>
              <w:noProof/>
              <w:color w:val="auto"/>
              <w:lang w:eastAsia="ja-JP"/>
            </w:rPr>
          </w:pPr>
          <w:hyperlink w:anchor="_Toc83888482" w:history="1">
            <w:r w:rsidR="008B192E" w:rsidRPr="68D44232">
              <w:rPr>
                <w:rStyle w:val="Hyperlink"/>
                <w:noProof/>
              </w:rPr>
              <w:t>3.3.3</w:t>
            </w:r>
            <w:r w:rsidR="008B192E">
              <w:rPr>
                <w:rFonts w:asciiTheme="minorHAnsi" w:eastAsiaTheme="minorEastAsia" w:hAnsiTheme="minorHAnsi" w:cstheme="minorBidi"/>
                <w:noProof/>
                <w:color w:val="auto"/>
                <w:lang w:eastAsia="ja-JP"/>
              </w:rPr>
              <w:tab/>
            </w:r>
            <w:r w:rsidR="008B192E" w:rsidRPr="00BF6344">
              <w:rPr>
                <w:rStyle w:val="Hyperlink"/>
                <w:noProof/>
              </w:rPr>
              <w:t>Functional Requirements</w:t>
            </w:r>
            <w:r w:rsidR="008B192E">
              <w:rPr>
                <w:noProof/>
                <w:webHidden/>
              </w:rPr>
              <w:tab/>
            </w:r>
            <w:r w:rsidR="008B192E">
              <w:rPr>
                <w:noProof/>
                <w:webHidden/>
              </w:rPr>
              <w:fldChar w:fldCharType="begin"/>
            </w:r>
            <w:r w:rsidR="008B192E">
              <w:rPr>
                <w:noProof/>
                <w:webHidden/>
              </w:rPr>
              <w:instrText xml:space="preserve"> PAGEREF _Toc83888482 \h </w:instrText>
            </w:r>
            <w:r w:rsidR="008B192E">
              <w:rPr>
                <w:noProof/>
                <w:webHidden/>
              </w:rPr>
            </w:r>
            <w:r w:rsidR="008B192E">
              <w:rPr>
                <w:noProof/>
                <w:webHidden/>
              </w:rPr>
              <w:fldChar w:fldCharType="separate"/>
            </w:r>
            <w:r w:rsidR="008B192E">
              <w:rPr>
                <w:noProof/>
                <w:webHidden/>
              </w:rPr>
              <w:t>7</w:t>
            </w:r>
            <w:r w:rsidR="008B192E">
              <w:rPr>
                <w:noProof/>
                <w:webHidden/>
              </w:rPr>
              <w:fldChar w:fldCharType="end"/>
            </w:r>
          </w:hyperlink>
        </w:p>
        <w:p w14:paraId="296EDCB3" w14:textId="33C998B5" w:rsidR="008B192E" w:rsidRDefault="00C9142E" w:rsidP="68D44232">
          <w:pPr>
            <w:pStyle w:val="TOC1"/>
            <w:tabs>
              <w:tab w:val="left" w:pos="660"/>
              <w:tab w:val="right" w:leader="dot" w:pos="9921"/>
            </w:tabs>
            <w:rPr>
              <w:rFonts w:asciiTheme="minorHAnsi" w:eastAsiaTheme="minorEastAsia" w:hAnsiTheme="minorHAnsi" w:cstheme="minorBidi"/>
              <w:noProof/>
              <w:color w:val="auto"/>
              <w:lang w:eastAsia="ja-JP"/>
            </w:rPr>
          </w:pPr>
          <w:hyperlink w:anchor="_Toc83888483" w:history="1">
            <w:r w:rsidR="008B192E" w:rsidRPr="68D44232">
              <w:rPr>
                <w:rStyle w:val="Hyperlink"/>
                <w:noProof/>
              </w:rPr>
              <w:t>4</w:t>
            </w:r>
            <w:r w:rsidR="008B192E">
              <w:rPr>
                <w:rFonts w:asciiTheme="minorHAnsi" w:eastAsiaTheme="minorEastAsia" w:hAnsiTheme="minorHAnsi" w:cstheme="minorBidi"/>
                <w:noProof/>
                <w:color w:val="auto"/>
                <w:lang w:eastAsia="ja-JP"/>
              </w:rPr>
              <w:tab/>
            </w:r>
            <w:r w:rsidR="008B192E" w:rsidRPr="00BF6344">
              <w:rPr>
                <w:rStyle w:val="Hyperlink"/>
                <w:noProof/>
              </w:rPr>
              <w:t>Other Nonfunctional Requirements</w:t>
            </w:r>
            <w:r w:rsidR="008B192E">
              <w:rPr>
                <w:noProof/>
                <w:webHidden/>
              </w:rPr>
              <w:tab/>
            </w:r>
            <w:r w:rsidR="008B192E">
              <w:rPr>
                <w:noProof/>
                <w:webHidden/>
              </w:rPr>
              <w:fldChar w:fldCharType="begin"/>
            </w:r>
            <w:r w:rsidR="008B192E">
              <w:rPr>
                <w:noProof/>
                <w:webHidden/>
              </w:rPr>
              <w:instrText xml:space="preserve"> PAGEREF _Toc83888483 \h </w:instrText>
            </w:r>
            <w:r w:rsidR="008B192E">
              <w:rPr>
                <w:noProof/>
                <w:webHidden/>
              </w:rPr>
            </w:r>
            <w:r w:rsidR="008B192E">
              <w:rPr>
                <w:noProof/>
                <w:webHidden/>
              </w:rPr>
              <w:fldChar w:fldCharType="separate"/>
            </w:r>
            <w:r w:rsidR="008B192E">
              <w:rPr>
                <w:noProof/>
                <w:webHidden/>
              </w:rPr>
              <w:t>10</w:t>
            </w:r>
            <w:r w:rsidR="008B192E">
              <w:rPr>
                <w:noProof/>
                <w:webHidden/>
              </w:rPr>
              <w:fldChar w:fldCharType="end"/>
            </w:r>
          </w:hyperlink>
        </w:p>
        <w:p w14:paraId="1D1582C4" w14:textId="4E1FF789" w:rsidR="008B192E" w:rsidRDefault="00C9142E" w:rsidP="68D44232">
          <w:pPr>
            <w:pStyle w:val="TOC2"/>
            <w:tabs>
              <w:tab w:val="left" w:pos="660"/>
              <w:tab w:val="right" w:leader="dot" w:pos="9921"/>
            </w:tabs>
            <w:rPr>
              <w:rFonts w:asciiTheme="minorHAnsi" w:eastAsiaTheme="minorEastAsia" w:hAnsiTheme="minorHAnsi" w:cstheme="minorBidi"/>
              <w:noProof/>
              <w:color w:val="auto"/>
              <w:lang w:eastAsia="ja-JP"/>
            </w:rPr>
          </w:pPr>
          <w:hyperlink w:anchor="_Toc83888484" w:history="1">
            <w:r w:rsidR="008B192E" w:rsidRPr="68D44232">
              <w:rPr>
                <w:rStyle w:val="Hyperlink"/>
                <w:noProof/>
              </w:rPr>
              <w:t>4.1</w:t>
            </w:r>
            <w:r w:rsidR="008B192E">
              <w:rPr>
                <w:rFonts w:asciiTheme="minorHAnsi" w:eastAsiaTheme="minorEastAsia" w:hAnsiTheme="minorHAnsi" w:cstheme="minorBidi"/>
                <w:noProof/>
                <w:color w:val="auto"/>
                <w:lang w:eastAsia="ja-JP"/>
              </w:rPr>
              <w:tab/>
            </w:r>
            <w:r w:rsidR="008B192E" w:rsidRPr="00BF6344">
              <w:rPr>
                <w:rStyle w:val="Hyperlink"/>
                <w:noProof/>
              </w:rPr>
              <w:t>Performance Requirements</w:t>
            </w:r>
            <w:r w:rsidR="008B192E">
              <w:rPr>
                <w:noProof/>
                <w:webHidden/>
              </w:rPr>
              <w:tab/>
            </w:r>
            <w:r w:rsidR="008B192E">
              <w:rPr>
                <w:noProof/>
                <w:webHidden/>
              </w:rPr>
              <w:fldChar w:fldCharType="begin"/>
            </w:r>
            <w:r w:rsidR="008B192E">
              <w:rPr>
                <w:noProof/>
                <w:webHidden/>
              </w:rPr>
              <w:instrText xml:space="preserve"> PAGEREF _Toc83888484 \h </w:instrText>
            </w:r>
            <w:r w:rsidR="008B192E">
              <w:rPr>
                <w:noProof/>
                <w:webHidden/>
              </w:rPr>
            </w:r>
            <w:r w:rsidR="008B192E">
              <w:rPr>
                <w:noProof/>
                <w:webHidden/>
              </w:rPr>
              <w:fldChar w:fldCharType="separate"/>
            </w:r>
            <w:r w:rsidR="008B192E">
              <w:rPr>
                <w:noProof/>
                <w:webHidden/>
              </w:rPr>
              <w:t>10</w:t>
            </w:r>
            <w:r w:rsidR="008B192E">
              <w:rPr>
                <w:noProof/>
                <w:webHidden/>
              </w:rPr>
              <w:fldChar w:fldCharType="end"/>
            </w:r>
          </w:hyperlink>
        </w:p>
        <w:p w14:paraId="5D465478" w14:textId="4CED4CE9" w:rsidR="008B192E" w:rsidRDefault="00C9142E" w:rsidP="68D44232">
          <w:pPr>
            <w:pStyle w:val="TOC2"/>
            <w:tabs>
              <w:tab w:val="left" w:pos="660"/>
              <w:tab w:val="right" w:leader="dot" w:pos="9921"/>
            </w:tabs>
            <w:rPr>
              <w:rFonts w:asciiTheme="minorHAnsi" w:eastAsiaTheme="minorEastAsia" w:hAnsiTheme="minorHAnsi" w:cstheme="minorBidi"/>
              <w:noProof/>
              <w:color w:val="auto"/>
              <w:lang w:eastAsia="ja-JP"/>
            </w:rPr>
          </w:pPr>
          <w:hyperlink w:anchor="_Toc83888485" w:history="1">
            <w:r w:rsidR="008B192E" w:rsidRPr="68D44232">
              <w:rPr>
                <w:rStyle w:val="Hyperlink"/>
                <w:noProof/>
              </w:rPr>
              <w:t>4.2</w:t>
            </w:r>
            <w:r w:rsidR="008B192E">
              <w:rPr>
                <w:rFonts w:asciiTheme="minorHAnsi" w:eastAsiaTheme="minorEastAsia" w:hAnsiTheme="minorHAnsi" w:cstheme="minorBidi"/>
                <w:noProof/>
                <w:color w:val="auto"/>
                <w:lang w:eastAsia="ja-JP"/>
              </w:rPr>
              <w:tab/>
            </w:r>
            <w:r w:rsidR="008B192E" w:rsidRPr="00BF6344">
              <w:rPr>
                <w:rStyle w:val="Hyperlink"/>
                <w:noProof/>
              </w:rPr>
              <w:t>Safety Requirements</w:t>
            </w:r>
            <w:r w:rsidR="008B192E">
              <w:rPr>
                <w:noProof/>
                <w:webHidden/>
              </w:rPr>
              <w:tab/>
            </w:r>
            <w:r w:rsidR="008B192E">
              <w:rPr>
                <w:noProof/>
                <w:webHidden/>
              </w:rPr>
              <w:fldChar w:fldCharType="begin"/>
            </w:r>
            <w:r w:rsidR="008B192E">
              <w:rPr>
                <w:noProof/>
                <w:webHidden/>
              </w:rPr>
              <w:instrText xml:space="preserve"> PAGEREF _Toc83888485 \h </w:instrText>
            </w:r>
            <w:r w:rsidR="008B192E">
              <w:rPr>
                <w:noProof/>
                <w:webHidden/>
              </w:rPr>
            </w:r>
            <w:r w:rsidR="008B192E">
              <w:rPr>
                <w:noProof/>
                <w:webHidden/>
              </w:rPr>
              <w:fldChar w:fldCharType="separate"/>
            </w:r>
            <w:r w:rsidR="008B192E">
              <w:rPr>
                <w:noProof/>
                <w:webHidden/>
              </w:rPr>
              <w:t>11</w:t>
            </w:r>
            <w:r w:rsidR="008B192E">
              <w:rPr>
                <w:noProof/>
                <w:webHidden/>
              </w:rPr>
              <w:fldChar w:fldCharType="end"/>
            </w:r>
          </w:hyperlink>
        </w:p>
        <w:p w14:paraId="6E23736E" w14:textId="17B1BB5C" w:rsidR="008B192E" w:rsidRDefault="00C9142E" w:rsidP="68D44232">
          <w:pPr>
            <w:pStyle w:val="TOC2"/>
            <w:tabs>
              <w:tab w:val="left" w:pos="660"/>
              <w:tab w:val="right" w:leader="dot" w:pos="9921"/>
            </w:tabs>
            <w:rPr>
              <w:rFonts w:asciiTheme="minorHAnsi" w:eastAsiaTheme="minorEastAsia" w:hAnsiTheme="minorHAnsi" w:cstheme="minorBidi"/>
              <w:noProof/>
              <w:color w:val="auto"/>
              <w:lang w:eastAsia="ja-JP"/>
            </w:rPr>
          </w:pPr>
          <w:hyperlink w:anchor="_Toc83888486" w:history="1">
            <w:r w:rsidR="008B192E" w:rsidRPr="68D44232">
              <w:rPr>
                <w:rStyle w:val="Hyperlink"/>
                <w:noProof/>
              </w:rPr>
              <w:t>4.3</w:t>
            </w:r>
            <w:r w:rsidR="008B192E">
              <w:rPr>
                <w:rFonts w:asciiTheme="minorHAnsi" w:eastAsiaTheme="minorEastAsia" w:hAnsiTheme="minorHAnsi" w:cstheme="minorBidi"/>
                <w:noProof/>
                <w:color w:val="auto"/>
                <w:lang w:eastAsia="ja-JP"/>
              </w:rPr>
              <w:tab/>
            </w:r>
            <w:r w:rsidR="008B192E" w:rsidRPr="00BF6344">
              <w:rPr>
                <w:rStyle w:val="Hyperlink"/>
                <w:noProof/>
              </w:rPr>
              <w:t>Security Requirements</w:t>
            </w:r>
            <w:r w:rsidR="008B192E">
              <w:rPr>
                <w:noProof/>
                <w:webHidden/>
              </w:rPr>
              <w:tab/>
            </w:r>
            <w:r w:rsidR="008B192E">
              <w:rPr>
                <w:noProof/>
                <w:webHidden/>
              </w:rPr>
              <w:fldChar w:fldCharType="begin"/>
            </w:r>
            <w:r w:rsidR="008B192E">
              <w:rPr>
                <w:noProof/>
                <w:webHidden/>
              </w:rPr>
              <w:instrText xml:space="preserve"> PAGEREF _Toc83888486 \h </w:instrText>
            </w:r>
            <w:r w:rsidR="008B192E">
              <w:rPr>
                <w:noProof/>
                <w:webHidden/>
              </w:rPr>
            </w:r>
            <w:r w:rsidR="008B192E">
              <w:rPr>
                <w:noProof/>
                <w:webHidden/>
              </w:rPr>
              <w:fldChar w:fldCharType="separate"/>
            </w:r>
            <w:r w:rsidR="008B192E">
              <w:rPr>
                <w:noProof/>
                <w:webHidden/>
              </w:rPr>
              <w:t>11</w:t>
            </w:r>
            <w:r w:rsidR="008B192E">
              <w:rPr>
                <w:noProof/>
                <w:webHidden/>
              </w:rPr>
              <w:fldChar w:fldCharType="end"/>
            </w:r>
          </w:hyperlink>
        </w:p>
        <w:p w14:paraId="61103C1E" w14:textId="20F4963C" w:rsidR="008B192E" w:rsidRDefault="00C9142E" w:rsidP="68D44232">
          <w:pPr>
            <w:pStyle w:val="TOC2"/>
            <w:tabs>
              <w:tab w:val="left" w:pos="660"/>
              <w:tab w:val="right" w:leader="dot" w:pos="9921"/>
            </w:tabs>
            <w:rPr>
              <w:rFonts w:asciiTheme="minorHAnsi" w:eastAsiaTheme="minorEastAsia" w:hAnsiTheme="minorHAnsi" w:cstheme="minorBidi"/>
              <w:noProof/>
              <w:color w:val="auto"/>
              <w:lang w:eastAsia="ja-JP"/>
            </w:rPr>
          </w:pPr>
          <w:hyperlink w:anchor="_Toc83888487" w:history="1">
            <w:r w:rsidR="008B192E" w:rsidRPr="68D44232">
              <w:rPr>
                <w:rStyle w:val="Hyperlink"/>
                <w:noProof/>
              </w:rPr>
              <w:t>4.4</w:t>
            </w:r>
            <w:r w:rsidR="008B192E">
              <w:rPr>
                <w:rFonts w:asciiTheme="minorHAnsi" w:eastAsiaTheme="minorEastAsia" w:hAnsiTheme="minorHAnsi" w:cstheme="minorBidi"/>
                <w:noProof/>
                <w:color w:val="auto"/>
                <w:lang w:eastAsia="ja-JP"/>
              </w:rPr>
              <w:tab/>
            </w:r>
            <w:r w:rsidR="008B192E" w:rsidRPr="00BF6344">
              <w:rPr>
                <w:rStyle w:val="Hyperlink"/>
                <w:noProof/>
              </w:rPr>
              <w:t>System Quality Attributes</w:t>
            </w:r>
            <w:r w:rsidR="008B192E">
              <w:rPr>
                <w:noProof/>
                <w:webHidden/>
              </w:rPr>
              <w:tab/>
            </w:r>
            <w:r w:rsidR="008B192E">
              <w:rPr>
                <w:noProof/>
                <w:webHidden/>
              </w:rPr>
              <w:fldChar w:fldCharType="begin"/>
            </w:r>
            <w:r w:rsidR="008B192E">
              <w:rPr>
                <w:noProof/>
                <w:webHidden/>
              </w:rPr>
              <w:instrText xml:space="preserve"> PAGEREF _Toc83888487 \h </w:instrText>
            </w:r>
            <w:r w:rsidR="008B192E">
              <w:rPr>
                <w:noProof/>
                <w:webHidden/>
              </w:rPr>
            </w:r>
            <w:r w:rsidR="008B192E">
              <w:rPr>
                <w:noProof/>
                <w:webHidden/>
              </w:rPr>
              <w:fldChar w:fldCharType="separate"/>
            </w:r>
            <w:r w:rsidR="008B192E">
              <w:rPr>
                <w:noProof/>
                <w:webHidden/>
              </w:rPr>
              <w:t>11</w:t>
            </w:r>
            <w:r w:rsidR="008B192E">
              <w:rPr>
                <w:noProof/>
                <w:webHidden/>
              </w:rPr>
              <w:fldChar w:fldCharType="end"/>
            </w:r>
          </w:hyperlink>
        </w:p>
        <w:p w14:paraId="46DF4029" w14:textId="735686FE" w:rsidR="008B192E" w:rsidRDefault="00C9142E" w:rsidP="68D44232">
          <w:pPr>
            <w:pStyle w:val="TOC2"/>
            <w:tabs>
              <w:tab w:val="left" w:pos="660"/>
              <w:tab w:val="right" w:leader="dot" w:pos="9921"/>
            </w:tabs>
            <w:rPr>
              <w:rFonts w:asciiTheme="minorHAnsi" w:eastAsiaTheme="minorEastAsia" w:hAnsiTheme="minorHAnsi" w:cstheme="minorBidi"/>
              <w:noProof/>
              <w:color w:val="auto"/>
              <w:lang w:eastAsia="ja-JP"/>
            </w:rPr>
          </w:pPr>
          <w:hyperlink w:anchor="_Toc83888488" w:history="1">
            <w:r w:rsidR="008B192E" w:rsidRPr="68D44232">
              <w:rPr>
                <w:rStyle w:val="Hyperlink"/>
                <w:noProof/>
              </w:rPr>
              <w:t>4.5</w:t>
            </w:r>
            <w:r w:rsidR="008B192E">
              <w:rPr>
                <w:rFonts w:asciiTheme="minorHAnsi" w:eastAsiaTheme="minorEastAsia" w:hAnsiTheme="minorHAnsi" w:cstheme="minorBidi"/>
                <w:noProof/>
                <w:color w:val="auto"/>
                <w:lang w:eastAsia="ja-JP"/>
              </w:rPr>
              <w:tab/>
            </w:r>
            <w:r w:rsidR="008B192E" w:rsidRPr="00BF6344">
              <w:rPr>
                <w:rStyle w:val="Hyperlink"/>
                <w:noProof/>
              </w:rPr>
              <w:t>Business Rules</w:t>
            </w:r>
            <w:r w:rsidR="008B192E">
              <w:rPr>
                <w:noProof/>
                <w:webHidden/>
              </w:rPr>
              <w:tab/>
            </w:r>
            <w:r w:rsidR="008B192E">
              <w:rPr>
                <w:noProof/>
                <w:webHidden/>
              </w:rPr>
              <w:fldChar w:fldCharType="begin"/>
            </w:r>
            <w:r w:rsidR="008B192E">
              <w:rPr>
                <w:noProof/>
                <w:webHidden/>
              </w:rPr>
              <w:instrText xml:space="preserve"> PAGEREF _Toc83888488 \h </w:instrText>
            </w:r>
            <w:r w:rsidR="008B192E">
              <w:rPr>
                <w:noProof/>
                <w:webHidden/>
              </w:rPr>
            </w:r>
            <w:r w:rsidR="008B192E">
              <w:rPr>
                <w:noProof/>
                <w:webHidden/>
              </w:rPr>
              <w:fldChar w:fldCharType="separate"/>
            </w:r>
            <w:r w:rsidR="008B192E">
              <w:rPr>
                <w:noProof/>
                <w:webHidden/>
              </w:rPr>
              <w:t>12</w:t>
            </w:r>
            <w:r w:rsidR="008B192E">
              <w:rPr>
                <w:noProof/>
                <w:webHidden/>
              </w:rPr>
              <w:fldChar w:fldCharType="end"/>
            </w:r>
          </w:hyperlink>
        </w:p>
        <w:p w14:paraId="7DAD48FF" w14:textId="444D639E" w:rsidR="008B192E" w:rsidRDefault="00C9142E" w:rsidP="68D44232">
          <w:pPr>
            <w:pStyle w:val="TOC1"/>
            <w:tabs>
              <w:tab w:val="left" w:pos="660"/>
              <w:tab w:val="right" w:leader="dot" w:pos="9921"/>
            </w:tabs>
            <w:rPr>
              <w:rFonts w:asciiTheme="minorHAnsi" w:eastAsiaTheme="minorEastAsia" w:hAnsiTheme="minorHAnsi" w:cstheme="minorBidi"/>
              <w:noProof/>
              <w:color w:val="auto"/>
              <w:lang w:eastAsia="ja-JP"/>
            </w:rPr>
          </w:pPr>
          <w:hyperlink w:anchor="_Toc83888489" w:history="1">
            <w:r w:rsidR="008B192E" w:rsidRPr="68D44232">
              <w:rPr>
                <w:rStyle w:val="Hyperlink"/>
                <w:noProof/>
              </w:rPr>
              <w:t>5</w:t>
            </w:r>
            <w:r w:rsidR="008B192E">
              <w:rPr>
                <w:rFonts w:asciiTheme="minorHAnsi" w:eastAsiaTheme="minorEastAsia" w:hAnsiTheme="minorHAnsi" w:cstheme="minorBidi"/>
                <w:noProof/>
                <w:color w:val="auto"/>
                <w:lang w:eastAsia="ja-JP"/>
              </w:rPr>
              <w:tab/>
            </w:r>
            <w:r w:rsidR="008B192E" w:rsidRPr="00BF6344">
              <w:rPr>
                <w:rStyle w:val="Hyperlink"/>
                <w:noProof/>
              </w:rPr>
              <w:t>Appendix A: Glossary</w:t>
            </w:r>
            <w:r w:rsidR="008B192E">
              <w:rPr>
                <w:noProof/>
                <w:webHidden/>
              </w:rPr>
              <w:tab/>
            </w:r>
            <w:r w:rsidR="008B192E">
              <w:rPr>
                <w:noProof/>
                <w:webHidden/>
              </w:rPr>
              <w:fldChar w:fldCharType="begin"/>
            </w:r>
            <w:r w:rsidR="008B192E">
              <w:rPr>
                <w:noProof/>
                <w:webHidden/>
              </w:rPr>
              <w:instrText xml:space="preserve"> PAGEREF _Toc83888489 \h </w:instrText>
            </w:r>
            <w:r w:rsidR="008B192E">
              <w:rPr>
                <w:noProof/>
                <w:webHidden/>
              </w:rPr>
            </w:r>
            <w:r w:rsidR="008B192E">
              <w:rPr>
                <w:noProof/>
                <w:webHidden/>
              </w:rPr>
              <w:fldChar w:fldCharType="separate"/>
            </w:r>
            <w:r w:rsidR="008B192E">
              <w:rPr>
                <w:noProof/>
                <w:webHidden/>
              </w:rPr>
              <w:t>12</w:t>
            </w:r>
            <w:r w:rsidR="008B192E">
              <w:rPr>
                <w:noProof/>
                <w:webHidden/>
              </w:rPr>
              <w:fldChar w:fldCharType="end"/>
            </w:r>
          </w:hyperlink>
        </w:p>
        <w:p w14:paraId="7BD6523F" w14:textId="73A261E6" w:rsidR="008B192E" w:rsidRDefault="00C9142E" w:rsidP="68D44232">
          <w:pPr>
            <w:pStyle w:val="TOC1"/>
            <w:tabs>
              <w:tab w:val="left" w:pos="660"/>
              <w:tab w:val="right" w:leader="dot" w:pos="9921"/>
            </w:tabs>
            <w:rPr>
              <w:rFonts w:asciiTheme="minorHAnsi" w:eastAsiaTheme="minorEastAsia" w:hAnsiTheme="minorHAnsi" w:cstheme="minorBidi"/>
              <w:noProof/>
              <w:color w:val="auto"/>
              <w:lang w:eastAsia="ja-JP"/>
            </w:rPr>
          </w:pPr>
          <w:hyperlink w:anchor="_Toc83888490" w:history="1">
            <w:r w:rsidR="008B192E" w:rsidRPr="68D44232">
              <w:rPr>
                <w:rStyle w:val="Hyperlink"/>
                <w:noProof/>
              </w:rPr>
              <w:t>6</w:t>
            </w:r>
            <w:r w:rsidR="008B192E">
              <w:rPr>
                <w:rFonts w:asciiTheme="minorHAnsi" w:eastAsiaTheme="minorEastAsia" w:hAnsiTheme="minorHAnsi" w:cstheme="minorBidi"/>
                <w:noProof/>
                <w:color w:val="auto"/>
                <w:lang w:eastAsia="ja-JP"/>
              </w:rPr>
              <w:tab/>
            </w:r>
            <w:r w:rsidR="008B192E" w:rsidRPr="00BF6344">
              <w:rPr>
                <w:rStyle w:val="Hyperlink"/>
                <w:noProof/>
              </w:rPr>
              <w:t>Appendix B: Analysis Models</w:t>
            </w:r>
            <w:r w:rsidR="008B192E">
              <w:rPr>
                <w:noProof/>
                <w:webHidden/>
              </w:rPr>
              <w:tab/>
            </w:r>
            <w:r w:rsidR="008B192E">
              <w:rPr>
                <w:noProof/>
                <w:webHidden/>
              </w:rPr>
              <w:fldChar w:fldCharType="begin"/>
            </w:r>
            <w:r w:rsidR="008B192E">
              <w:rPr>
                <w:noProof/>
                <w:webHidden/>
              </w:rPr>
              <w:instrText xml:space="preserve"> PAGEREF _Toc83888490 \h </w:instrText>
            </w:r>
            <w:r w:rsidR="008B192E">
              <w:rPr>
                <w:noProof/>
                <w:webHidden/>
              </w:rPr>
            </w:r>
            <w:r w:rsidR="008B192E">
              <w:rPr>
                <w:noProof/>
                <w:webHidden/>
              </w:rPr>
              <w:fldChar w:fldCharType="separate"/>
            </w:r>
            <w:r w:rsidR="008B192E">
              <w:rPr>
                <w:noProof/>
                <w:webHidden/>
              </w:rPr>
              <w:t>13</w:t>
            </w:r>
            <w:r w:rsidR="008B192E">
              <w:rPr>
                <w:noProof/>
                <w:webHidden/>
              </w:rPr>
              <w:fldChar w:fldCharType="end"/>
            </w:r>
          </w:hyperlink>
        </w:p>
        <w:p w14:paraId="46884FE4" w14:textId="681E4594" w:rsidR="0034647F" w:rsidRDefault="00FD2BB8">
          <w:r>
            <w:fldChar w:fldCharType="end"/>
          </w:r>
        </w:p>
      </w:sdtContent>
    </w:sdt>
    <w:p w14:paraId="766DBE55" w14:textId="77777777" w:rsidR="0034647F" w:rsidRDefault="0034647F">
      <w:pPr>
        <w:spacing w:after="0" w:line="259" w:lineRule="auto"/>
        <w:ind w:left="-933" w:right="64" w:firstLine="0"/>
        <w:jc w:val="left"/>
      </w:pPr>
    </w:p>
    <w:p w14:paraId="6B2BC148" w14:textId="77777777" w:rsidR="0034647F" w:rsidRDefault="527490A2">
      <w:pPr>
        <w:pStyle w:val="Heading1"/>
        <w:ind w:left="1073" w:hanging="581"/>
        <w:rPr>
          <w:color w:val="000000" w:themeColor="text1"/>
        </w:rPr>
      </w:pPr>
      <w:bookmarkStart w:id="1" w:name="_Toc83888446"/>
      <w:commentRangeStart w:id="2"/>
      <w:r w:rsidRPr="3B30ACC1">
        <w:rPr>
          <w:color w:val="auto"/>
        </w:rPr>
        <w:t>Introduction</w:t>
      </w:r>
      <w:bookmarkEnd w:id="1"/>
      <w:commentRangeEnd w:id="2"/>
      <w:r w:rsidR="00FF3C98">
        <w:rPr>
          <w:rStyle w:val="CommentReference"/>
          <w:b w:val="0"/>
        </w:rPr>
        <w:commentReference w:id="2"/>
      </w:r>
    </w:p>
    <w:p w14:paraId="36E0F85D" w14:textId="1BFF3047" w:rsidR="0294AB77" w:rsidRDefault="52B5E2DA" w:rsidP="68D44232">
      <w:pPr>
        <w:ind w:left="0" w:firstLine="0"/>
        <w:rPr>
          <w:color w:val="000000" w:themeColor="text1"/>
        </w:rPr>
      </w:pPr>
      <w:r w:rsidRPr="68D44232">
        <w:rPr>
          <w:color w:val="000000" w:themeColor="text1"/>
        </w:rPr>
        <w:t xml:space="preserve">This Product is designed to </w:t>
      </w:r>
      <w:r w:rsidR="7A3CFD0F" w:rsidRPr="68D44232">
        <w:rPr>
          <w:color w:val="000000" w:themeColor="text1"/>
        </w:rPr>
        <w:t xml:space="preserve">supplement learning for remote students in the course EGR101. </w:t>
      </w:r>
      <w:r w:rsidR="7F181B4F" w:rsidRPr="68D44232">
        <w:rPr>
          <w:color w:val="000000" w:themeColor="text1"/>
        </w:rPr>
        <w:t xml:space="preserve">The course utilizes a </w:t>
      </w:r>
      <w:r w:rsidR="40CFB0CC" w:rsidRPr="68D44232">
        <w:rPr>
          <w:color w:val="000000" w:themeColor="text1"/>
        </w:rPr>
        <w:t>$229.</w:t>
      </w:r>
      <w:r w:rsidR="57C7CEC2" w:rsidRPr="68D44232">
        <w:rPr>
          <w:color w:val="000000" w:themeColor="text1"/>
        </w:rPr>
        <w:t>0</w:t>
      </w:r>
      <w:r w:rsidR="40CFB0CC" w:rsidRPr="68D44232">
        <w:rPr>
          <w:color w:val="000000" w:themeColor="text1"/>
        </w:rPr>
        <w:t xml:space="preserve">0 </w:t>
      </w:r>
      <w:r w:rsidR="7F181B4F" w:rsidRPr="68D44232">
        <w:rPr>
          <w:color w:val="000000" w:themeColor="text1"/>
        </w:rPr>
        <w:t xml:space="preserve">Parallax Boe-Bot Robot Kit to allow students to design </w:t>
      </w:r>
      <w:ins w:id="3" w:author="Jefts, David L." w:date="2021-10-09T20:54:00Z">
        <w:r w:rsidR="00FF3C98">
          <w:rPr>
            <w:color w:val="000000" w:themeColor="text1"/>
          </w:rPr>
          <w:t xml:space="preserve">and build </w:t>
        </w:r>
      </w:ins>
      <w:r w:rsidR="7F181B4F" w:rsidRPr="68D44232">
        <w:rPr>
          <w:color w:val="000000" w:themeColor="text1"/>
        </w:rPr>
        <w:t>a functional</w:t>
      </w:r>
      <w:r w:rsidR="496D5C2F" w:rsidRPr="68D44232">
        <w:rPr>
          <w:color w:val="000000" w:themeColor="text1"/>
        </w:rPr>
        <w:t>ly</w:t>
      </w:r>
      <w:r w:rsidR="270C31DC" w:rsidRPr="68D44232">
        <w:rPr>
          <w:color w:val="000000" w:themeColor="text1"/>
        </w:rPr>
        <w:t xml:space="preserve"> autonomous robot</w:t>
      </w:r>
      <w:r w:rsidR="78F26DDB" w:rsidRPr="68D44232">
        <w:rPr>
          <w:color w:val="000000" w:themeColor="text1"/>
        </w:rPr>
        <w:t>.</w:t>
      </w:r>
      <w:r w:rsidR="37F5B09E" w:rsidRPr="68D44232">
        <w:rPr>
          <w:color w:val="000000" w:themeColor="text1"/>
        </w:rPr>
        <w:t xml:space="preserve"> EGR101</w:t>
      </w:r>
      <w:r w:rsidR="7B34A22A" w:rsidRPr="68D44232">
        <w:rPr>
          <w:color w:val="000000" w:themeColor="text1"/>
        </w:rPr>
        <w:t xml:space="preserve">’s main project deliverables include </w:t>
      </w:r>
      <w:r w:rsidR="37661D92" w:rsidRPr="68D44232">
        <w:rPr>
          <w:color w:val="000000" w:themeColor="text1"/>
        </w:rPr>
        <w:t xml:space="preserve">grades based on performance in </w:t>
      </w:r>
      <w:r w:rsidR="51E56A80" w:rsidRPr="68D44232">
        <w:rPr>
          <w:color w:val="000000" w:themeColor="text1"/>
        </w:rPr>
        <w:t>four</w:t>
      </w:r>
      <w:r w:rsidR="37F5B09E" w:rsidRPr="68D44232">
        <w:rPr>
          <w:color w:val="000000" w:themeColor="text1"/>
        </w:rPr>
        <w:t xml:space="preserve"> </w:t>
      </w:r>
      <w:r w:rsidR="006CF865" w:rsidRPr="68D44232">
        <w:rPr>
          <w:color w:val="000000" w:themeColor="text1"/>
        </w:rPr>
        <w:t xml:space="preserve">Boe-Bot </w:t>
      </w:r>
      <w:r w:rsidR="37F5B09E" w:rsidRPr="68D44232">
        <w:rPr>
          <w:color w:val="000000" w:themeColor="text1"/>
        </w:rPr>
        <w:t>co</w:t>
      </w:r>
      <w:r w:rsidR="511AE4F6" w:rsidRPr="68D44232">
        <w:rPr>
          <w:color w:val="000000" w:themeColor="text1"/>
        </w:rPr>
        <w:t xml:space="preserve">urses built to </w:t>
      </w:r>
      <w:r w:rsidR="15A9B4DF" w:rsidRPr="68D44232">
        <w:rPr>
          <w:color w:val="000000" w:themeColor="text1"/>
        </w:rPr>
        <w:t>challenge students on</w:t>
      </w:r>
      <w:commentRangeStart w:id="4"/>
      <w:r w:rsidR="15A9B4DF" w:rsidRPr="68D44232">
        <w:rPr>
          <w:color w:val="000000" w:themeColor="text1"/>
        </w:rPr>
        <w:t xml:space="preserve"> </w:t>
      </w:r>
      <w:r w:rsidR="15A9B4DF" w:rsidRPr="68D44232">
        <w:rPr>
          <w:color w:val="000000" w:themeColor="text1"/>
          <w:highlight w:val="yellow"/>
        </w:rPr>
        <w:t>forming s</w:t>
      </w:r>
      <w:r w:rsidR="51AE2402" w:rsidRPr="68D44232">
        <w:rPr>
          <w:color w:val="000000" w:themeColor="text1"/>
          <w:highlight w:val="yellow"/>
        </w:rPr>
        <w:t>olutions to</w:t>
      </w:r>
      <w:r w:rsidR="37F5B09E" w:rsidRPr="68D44232">
        <w:rPr>
          <w:color w:val="000000" w:themeColor="text1"/>
          <w:highlight w:val="yellow"/>
        </w:rPr>
        <w:t>:</w:t>
      </w:r>
      <w:r w:rsidR="33ED7DCB" w:rsidRPr="68D44232">
        <w:rPr>
          <w:color w:val="000000" w:themeColor="text1"/>
          <w:highlight w:val="yellow"/>
        </w:rPr>
        <w:t xml:space="preserve"> basic line following, line following corrected for noise, object avoidance, and resource management</w:t>
      </w:r>
      <w:commentRangeEnd w:id="4"/>
      <w:r w:rsidR="00FF3C98">
        <w:rPr>
          <w:rStyle w:val="CommentReference"/>
        </w:rPr>
        <w:commentReference w:id="4"/>
      </w:r>
      <w:r w:rsidR="33ED7DCB" w:rsidRPr="68D44232">
        <w:rPr>
          <w:color w:val="000000" w:themeColor="text1"/>
          <w:highlight w:val="yellow"/>
        </w:rPr>
        <w:t>.</w:t>
      </w:r>
      <w:r w:rsidR="04D892F8" w:rsidRPr="68D44232">
        <w:rPr>
          <w:color w:val="000000" w:themeColor="text1"/>
        </w:rPr>
        <w:t xml:space="preserve"> Normally students are split into groups of </w:t>
      </w:r>
      <w:r w:rsidR="3137DD19" w:rsidRPr="68D44232">
        <w:rPr>
          <w:color w:val="000000" w:themeColor="text1"/>
        </w:rPr>
        <w:t>three</w:t>
      </w:r>
      <w:r w:rsidR="04D892F8" w:rsidRPr="68D44232">
        <w:rPr>
          <w:color w:val="000000" w:themeColor="text1"/>
        </w:rPr>
        <w:t xml:space="preserve">, </w:t>
      </w:r>
      <w:r w:rsidR="1B7EF2B6" w:rsidRPr="68D44232">
        <w:rPr>
          <w:color w:val="000000" w:themeColor="text1"/>
        </w:rPr>
        <w:t xml:space="preserve">with </w:t>
      </w:r>
      <w:r w:rsidR="04D892F8" w:rsidRPr="68D44232">
        <w:rPr>
          <w:color w:val="000000" w:themeColor="text1"/>
        </w:rPr>
        <w:t xml:space="preserve">each group receiving a Boe-Bot kit, </w:t>
      </w:r>
      <w:r w:rsidR="2525264E" w:rsidRPr="68D44232">
        <w:rPr>
          <w:color w:val="000000" w:themeColor="text1"/>
        </w:rPr>
        <w:t xml:space="preserve">which includes its </w:t>
      </w:r>
      <w:r w:rsidR="04D892F8" w:rsidRPr="68D44232">
        <w:rPr>
          <w:color w:val="000000" w:themeColor="text1"/>
        </w:rPr>
        <w:t xml:space="preserve">respective sensors, </w:t>
      </w:r>
      <w:r w:rsidR="40AA529F" w:rsidRPr="68D44232">
        <w:rPr>
          <w:color w:val="000000" w:themeColor="text1"/>
        </w:rPr>
        <w:t>LEDs</w:t>
      </w:r>
      <w:r w:rsidR="0D2246C4" w:rsidRPr="68D44232">
        <w:rPr>
          <w:color w:val="000000" w:themeColor="text1"/>
        </w:rPr>
        <w:t>, and resistors.</w:t>
      </w:r>
    </w:p>
    <w:p w14:paraId="68565A86" w14:textId="65CFFDA8" w:rsidR="2738570E" w:rsidRDefault="5E7C34A5" w:rsidP="3B30ACC1">
      <w:pPr>
        <w:ind w:left="0" w:firstLine="0"/>
        <w:rPr>
          <w:color w:val="000000" w:themeColor="text1"/>
        </w:rPr>
      </w:pPr>
      <w:r w:rsidRPr="3B30ACC1">
        <w:rPr>
          <w:color w:val="000000" w:themeColor="text1"/>
        </w:rPr>
        <w:lastRenderedPageBreak/>
        <w:t>Due to the recent pandemic, the role of the course has changed</w:t>
      </w:r>
      <w:r w:rsidR="1237BA17" w:rsidRPr="3B30ACC1">
        <w:rPr>
          <w:color w:val="000000" w:themeColor="text1"/>
        </w:rPr>
        <w:t xml:space="preserve"> due to variability of student in-person a</w:t>
      </w:r>
      <w:r w:rsidR="3CA6D472" w:rsidRPr="3B30ACC1">
        <w:rPr>
          <w:color w:val="000000" w:themeColor="text1"/>
        </w:rPr>
        <w:t>ttendance</w:t>
      </w:r>
      <w:r w:rsidR="5A7C18EF" w:rsidRPr="3B30ACC1">
        <w:rPr>
          <w:color w:val="000000" w:themeColor="text1"/>
        </w:rPr>
        <w:t xml:space="preserve">. </w:t>
      </w:r>
      <w:r w:rsidR="169F0ECB" w:rsidRPr="3B30ACC1">
        <w:rPr>
          <w:color w:val="000000" w:themeColor="text1"/>
        </w:rPr>
        <w:t>The current solution to this problem was to make students pa</w:t>
      </w:r>
      <w:commentRangeStart w:id="5"/>
      <w:r w:rsidR="169F0ECB" w:rsidRPr="3B30ACC1">
        <w:rPr>
          <w:color w:val="000000" w:themeColor="text1"/>
        </w:rPr>
        <w:t>y</w:t>
      </w:r>
      <w:r w:rsidR="2DCB937C" w:rsidRPr="3B30ACC1">
        <w:rPr>
          <w:color w:val="000000" w:themeColor="text1"/>
        </w:rPr>
        <w:t xml:space="preserve"> </w:t>
      </w:r>
      <w:r w:rsidR="2DCB937C" w:rsidRPr="3B30ACC1">
        <w:rPr>
          <w:color w:val="FF0000"/>
        </w:rPr>
        <w:t>$85</w:t>
      </w:r>
      <w:r w:rsidR="169F0ECB" w:rsidRPr="3B30ACC1">
        <w:rPr>
          <w:color w:val="000000" w:themeColor="text1"/>
        </w:rPr>
        <w:t xml:space="preserve"> f</w:t>
      </w:r>
      <w:commentRangeEnd w:id="5"/>
      <w:r w:rsidR="00FF3C98">
        <w:rPr>
          <w:rStyle w:val="CommentReference"/>
        </w:rPr>
        <w:commentReference w:id="5"/>
      </w:r>
      <w:r w:rsidR="169F0ECB" w:rsidRPr="3B30ACC1">
        <w:rPr>
          <w:color w:val="000000" w:themeColor="text1"/>
        </w:rPr>
        <w:t>or their own kits and perform t</w:t>
      </w:r>
      <w:r w:rsidR="741601B5" w:rsidRPr="3B30ACC1">
        <w:rPr>
          <w:color w:val="000000" w:themeColor="text1"/>
        </w:rPr>
        <w:t xml:space="preserve">he required deliverables remotely. </w:t>
      </w:r>
    </w:p>
    <w:p w14:paraId="03E137E9" w14:textId="77777777" w:rsidR="0034647F" w:rsidRDefault="66E96C7D">
      <w:pPr>
        <w:pStyle w:val="Heading2"/>
        <w:spacing w:after="236"/>
        <w:ind w:left="1227" w:hanging="735"/>
      </w:pPr>
      <w:bookmarkStart w:id="6" w:name="_Toc83888447"/>
      <w:r>
        <w:t>Purpose</w:t>
      </w:r>
      <w:bookmarkEnd w:id="6"/>
    </w:p>
    <w:p w14:paraId="631A8AC8" w14:textId="233821FA" w:rsidR="058AD9F8" w:rsidRDefault="058AD9F8" w:rsidP="68D44232">
      <w:pPr>
        <w:ind w:left="0" w:firstLine="0"/>
        <w:rPr>
          <w:color w:val="000000" w:themeColor="text1"/>
        </w:rPr>
      </w:pPr>
      <w:r w:rsidRPr="68D44232">
        <w:rPr>
          <w:color w:val="000000" w:themeColor="text1"/>
        </w:rPr>
        <w:t xml:space="preserve">This document intends to define all requirements and conditions associated with </w:t>
      </w:r>
      <w:r w:rsidR="1C4F3FD8" w:rsidRPr="68D44232">
        <w:rPr>
          <w:color w:val="000000" w:themeColor="text1"/>
        </w:rPr>
        <w:t xml:space="preserve">the </w:t>
      </w:r>
      <w:r w:rsidRPr="68D44232">
        <w:rPr>
          <w:color w:val="000000" w:themeColor="text1"/>
        </w:rPr>
        <w:t>EGR101-Simulation System</w:t>
      </w:r>
      <w:r w:rsidR="5E91873F" w:rsidRPr="68D44232">
        <w:rPr>
          <w:color w:val="000000" w:themeColor="text1"/>
        </w:rPr>
        <w:t>.</w:t>
      </w:r>
      <w:r w:rsidR="6680CC6C" w:rsidRPr="68D44232">
        <w:rPr>
          <w:color w:val="000000" w:themeColor="text1"/>
        </w:rPr>
        <w:t xml:space="preserve"> This document covers the product itself, its interaction with the user, and the requirement associated with bringing the system in compliance with the EGR101 course vision.</w:t>
      </w:r>
      <w:commentRangeStart w:id="7"/>
    </w:p>
    <w:p w14:paraId="0C983BDE" w14:textId="77777777" w:rsidR="0034647F" w:rsidRDefault="66E96C7D">
      <w:pPr>
        <w:pStyle w:val="Heading2"/>
        <w:spacing w:after="236"/>
        <w:ind w:left="1227" w:hanging="735"/>
      </w:pPr>
      <w:bookmarkStart w:id="8" w:name="_Toc83888448"/>
      <w:r>
        <w:t>Intended Audience and Reading Suggestions</w:t>
      </w:r>
      <w:bookmarkEnd w:id="8"/>
      <w:commentRangeEnd w:id="7"/>
      <w:r w:rsidR="00BE1589">
        <w:rPr>
          <w:rStyle w:val="CommentReference"/>
          <w:b w:val="0"/>
        </w:rPr>
        <w:commentReference w:id="7"/>
      </w:r>
    </w:p>
    <w:p w14:paraId="45C1C0DA" w14:textId="50C2A125" w:rsidR="2A53531C" w:rsidRDefault="3B7DC0AE" w:rsidP="3B30ACC1">
      <w:pPr>
        <w:ind w:left="0" w:firstLine="0"/>
        <w:rPr>
          <w:color w:val="000000" w:themeColor="text1"/>
        </w:rPr>
      </w:pPr>
      <w:r w:rsidRPr="3B30ACC1">
        <w:rPr>
          <w:color w:val="000000" w:themeColor="text1"/>
        </w:rPr>
        <w:t xml:space="preserve">The intended users of this product include students, and the instructor of the EGR101 course. This </w:t>
      </w:r>
      <w:r w:rsidR="7E862156" w:rsidRPr="3B30ACC1">
        <w:rPr>
          <w:color w:val="000000" w:themeColor="text1"/>
        </w:rPr>
        <w:t>document contains information on product functionality, req</w:t>
      </w:r>
      <w:r w:rsidR="2732F9ED" w:rsidRPr="3B30ACC1">
        <w:rPr>
          <w:color w:val="000000" w:themeColor="text1"/>
        </w:rPr>
        <w:t>uirements</w:t>
      </w:r>
      <w:r w:rsidR="7E862156" w:rsidRPr="3B30ACC1">
        <w:rPr>
          <w:color w:val="000000" w:themeColor="text1"/>
        </w:rPr>
        <w:t>, standards</w:t>
      </w:r>
      <w:commentRangeStart w:id="9"/>
      <w:ins w:id="10" w:author="Jefts, David L." w:date="2021-10-09T20:53:00Z">
        <w:r w:rsidR="00FF3C98">
          <w:rPr>
            <w:color w:val="000000" w:themeColor="text1"/>
          </w:rPr>
          <w:t>,</w:t>
        </w:r>
      </w:ins>
      <w:r w:rsidR="7E862156" w:rsidRPr="3B30ACC1">
        <w:rPr>
          <w:color w:val="000000" w:themeColor="text1"/>
        </w:rPr>
        <w:t xml:space="preserve"> </w:t>
      </w:r>
      <w:commentRangeEnd w:id="9"/>
      <w:r w:rsidR="00FF3C98">
        <w:rPr>
          <w:rStyle w:val="CommentReference"/>
        </w:rPr>
        <w:commentReference w:id="9"/>
      </w:r>
      <w:r w:rsidR="7E862156" w:rsidRPr="3B30ACC1">
        <w:rPr>
          <w:color w:val="000000" w:themeColor="text1"/>
        </w:rPr>
        <w:t>and regulations given by the current EGR101 instructor</w:t>
      </w:r>
      <w:r w:rsidR="6304251E" w:rsidRPr="3B30ACC1">
        <w:rPr>
          <w:color w:val="000000" w:themeColor="text1"/>
        </w:rPr>
        <w:t>. Section 2 describes the intent of the project. Section 3 describes the technical aspect most pertinent to the other software developers</w:t>
      </w:r>
      <w:r w:rsidR="7E862156" w:rsidRPr="3B30ACC1">
        <w:rPr>
          <w:color w:val="000000" w:themeColor="text1"/>
        </w:rPr>
        <w:t xml:space="preserve"> </w:t>
      </w:r>
      <w:r w:rsidR="4BAFA0F1" w:rsidRPr="3B30ACC1">
        <w:rPr>
          <w:color w:val="000000" w:themeColor="text1"/>
        </w:rPr>
        <w:t>maintaining or</w:t>
      </w:r>
      <w:r w:rsidR="0AA101DE" w:rsidRPr="3B30ACC1">
        <w:rPr>
          <w:color w:val="000000" w:themeColor="text1"/>
        </w:rPr>
        <w:t xml:space="preserve"> enhancing the project. Section 4 and 5 describe the features and standards the project </w:t>
      </w:r>
      <w:r w:rsidR="255A1DB5" w:rsidRPr="3B30ACC1">
        <w:rPr>
          <w:color w:val="000000" w:themeColor="text1"/>
        </w:rPr>
        <w:t>follows and</w:t>
      </w:r>
      <w:r w:rsidR="0AA101DE" w:rsidRPr="3B30ACC1">
        <w:rPr>
          <w:color w:val="000000" w:themeColor="text1"/>
        </w:rPr>
        <w:t xml:space="preserve"> should be o</w:t>
      </w:r>
      <w:r w:rsidR="4A3C312E" w:rsidRPr="3B30ACC1">
        <w:rPr>
          <w:color w:val="000000" w:themeColor="text1"/>
        </w:rPr>
        <w:t>f interest to instructors interested in understanding the scope of this tool.</w:t>
      </w:r>
    </w:p>
    <w:p w14:paraId="7C3AD5BD" w14:textId="5C90E24B" w:rsidR="711A90B5" w:rsidRDefault="711A90B5" w:rsidP="3B30ACC1">
      <w:pPr>
        <w:ind w:left="0" w:firstLine="0"/>
        <w:rPr>
          <w:color w:val="000000" w:themeColor="text1"/>
          <w:szCs w:val="24"/>
        </w:rPr>
      </w:pPr>
      <w:r w:rsidRPr="3B30ACC1">
        <w:rPr>
          <w:color w:val="000000" w:themeColor="text1"/>
          <w:szCs w:val="24"/>
        </w:rPr>
        <w:t>Along with reading this document, the references outlined in section 1.5 are important to know for the proper operation and testing of the project.</w:t>
      </w:r>
    </w:p>
    <w:p w14:paraId="1DF2B373" w14:textId="1001CDB2" w:rsidR="527490A2" w:rsidRDefault="527490A2" w:rsidP="3B30ACC1">
      <w:pPr>
        <w:pStyle w:val="Heading2"/>
        <w:spacing w:after="236"/>
        <w:ind w:left="1227" w:hanging="735"/>
      </w:pPr>
      <w:bookmarkStart w:id="11" w:name="_Toc83888449"/>
      <w:r>
        <w:t>Product Scope</w:t>
      </w:r>
      <w:bookmarkEnd w:id="11"/>
    </w:p>
    <w:p w14:paraId="70041002" w14:textId="3BA8860D" w:rsidR="6A3CA98B" w:rsidRDefault="6A3CA98B" w:rsidP="3B30ACC1">
      <w:pPr>
        <w:ind w:left="0" w:firstLine="0"/>
        <w:rPr>
          <w:color w:val="000000" w:themeColor="text1"/>
        </w:rPr>
      </w:pPr>
      <w:r w:rsidRPr="3B30ACC1">
        <w:rPr>
          <w:color w:val="000000" w:themeColor="text1"/>
        </w:rPr>
        <w:t xml:space="preserve">The scope of this application would be to reduce the cost of eventual replacement of Boe-Bot kits, allow for remote learning through testing electronic based solutions in a sandbox environment, and ease of grading said electronic based solutions. The proposed project would </w:t>
      </w:r>
      <w:del w:id="12" w:author="Jefts, David L." w:date="2021-10-09T21:12:00Z">
        <w:r w:rsidRPr="3B30ACC1" w:rsidDel="009056A1">
          <w:rPr>
            <w:color w:val="000000" w:themeColor="text1"/>
          </w:rPr>
          <w:delText>A</w:delText>
        </w:r>
      </w:del>
      <w:ins w:id="13" w:author="Jefts, David L." w:date="2021-10-09T21:12:00Z">
        <w:r w:rsidR="009056A1">
          <w:rPr>
            <w:color w:val="000000" w:themeColor="text1"/>
          </w:rPr>
          <w:t>a</w:t>
        </w:r>
      </w:ins>
      <w:r w:rsidRPr="3B30ACC1">
        <w:rPr>
          <w:color w:val="000000" w:themeColor="text1"/>
        </w:rPr>
        <w:t xml:space="preserve">llow students to program Arduino sketches, design a virtual bot through adding components and wire connections, test their virtual bot on the 4 deliverable </w:t>
      </w:r>
      <w:r w:rsidR="5EB6DE99" w:rsidRPr="3B30ACC1">
        <w:rPr>
          <w:color w:val="000000" w:themeColor="text1"/>
        </w:rPr>
        <w:t>courses and</w:t>
      </w:r>
      <w:r w:rsidRPr="3B30ACC1">
        <w:rPr>
          <w:color w:val="000000" w:themeColor="text1"/>
        </w:rPr>
        <w:t xml:space="preserve"> provide a sandbox environment to improve understanding of basic circuitry and imperative programming.</w:t>
      </w:r>
      <w:r w:rsidR="7847268F" w:rsidRPr="3B30ACC1">
        <w:rPr>
          <w:color w:val="000000" w:themeColor="text1"/>
        </w:rPr>
        <w:t xml:space="preserve"> This product could be used in applications far beyond the scope of this course as a virtual electronics test environment could be in-valuable to </w:t>
      </w:r>
      <w:r w:rsidR="02909AA6" w:rsidRPr="3B30ACC1">
        <w:rPr>
          <w:color w:val="000000" w:themeColor="text1"/>
        </w:rPr>
        <w:t xml:space="preserve">autonomous vehicle testing </w:t>
      </w:r>
    </w:p>
    <w:p w14:paraId="455D791C" w14:textId="77777777" w:rsidR="0034647F" w:rsidRDefault="527490A2">
      <w:pPr>
        <w:pStyle w:val="Heading2"/>
        <w:ind w:left="1227" w:hanging="735"/>
      </w:pPr>
      <w:bookmarkStart w:id="14" w:name="_Toc83888450"/>
      <w:r>
        <w:t>References</w:t>
      </w:r>
      <w:bookmarkEnd w:id="14"/>
    </w:p>
    <w:p w14:paraId="1E2261A5" w14:textId="67D577D5" w:rsidR="7969D33E" w:rsidRDefault="7969D33E" w:rsidP="00FF3C98">
      <w:pPr>
        <w:ind w:left="360" w:hanging="360"/>
        <w:pPrChange w:id="15" w:author="Jefts, David L." w:date="2021-10-09T20:55:00Z">
          <w:pPr>
            <w:ind w:left="0" w:firstLine="0"/>
          </w:pPr>
        </w:pPrChange>
      </w:pPr>
      <w:r w:rsidRPr="00FF3C98">
        <w:rPr>
          <w:szCs w:val="24"/>
          <w:rPrChange w:id="16" w:author="Jefts, David L." w:date="2021-10-09T20:55:00Z">
            <w:rPr>
              <w:i/>
              <w:iCs/>
              <w:szCs w:val="24"/>
            </w:rPr>
          </w:rPrChange>
        </w:rPr>
        <w:t>[1]</w:t>
      </w:r>
      <w:r w:rsidRPr="3B30ACC1">
        <w:rPr>
          <w:i/>
          <w:iCs/>
          <w:szCs w:val="24"/>
        </w:rPr>
        <w:t xml:space="preserve"> Language reference</w:t>
      </w:r>
      <w:r w:rsidRPr="3B30ACC1">
        <w:rPr>
          <w:szCs w:val="24"/>
        </w:rPr>
        <w:t xml:space="preserve">. Arduino Reference - Arduino Reference. (n.d.). Retrieved September 30, 2021, from </w:t>
      </w:r>
      <w:r w:rsidR="00C9142E">
        <w:fldChar w:fldCharType="begin"/>
      </w:r>
      <w:r w:rsidR="00C9142E">
        <w:instrText xml:space="preserve"> HYPERLINK "https://www.arduino.cc/reference/en/" \h </w:instrText>
      </w:r>
      <w:r w:rsidR="00C9142E">
        <w:fldChar w:fldCharType="separate"/>
      </w:r>
      <w:r w:rsidRPr="3B30ACC1">
        <w:rPr>
          <w:rStyle w:val="Hyperlink"/>
          <w:szCs w:val="24"/>
        </w:rPr>
        <w:t>https://www.arduino.cc/reference/en/</w:t>
      </w:r>
      <w:r w:rsidR="00C9142E">
        <w:rPr>
          <w:rStyle w:val="Hyperlink"/>
          <w:szCs w:val="24"/>
        </w:rPr>
        <w:fldChar w:fldCharType="end"/>
      </w:r>
      <w:r w:rsidRPr="3B30ACC1">
        <w:rPr>
          <w:szCs w:val="24"/>
        </w:rPr>
        <w:t>.</w:t>
      </w:r>
    </w:p>
    <w:p w14:paraId="17296E96" w14:textId="7C3252C7" w:rsidR="3B30ACC1" w:rsidRDefault="3B30ACC1" w:rsidP="3B30ACC1">
      <w:pPr>
        <w:ind w:left="7200" w:firstLine="0"/>
        <w:rPr>
          <w:color w:val="000000" w:themeColor="text1"/>
          <w:szCs w:val="24"/>
        </w:rPr>
      </w:pPr>
    </w:p>
    <w:p w14:paraId="280C111D" w14:textId="77777777" w:rsidR="0034647F" w:rsidRDefault="527490A2">
      <w:pPr>
        <w:pStyle w:val="Heading1"/>
        <w:ind w:left="1073" w:hanging="581"/>
        <w:rPr>
          <w:color w:val="000000" w:themeColor="text1"/>
        </w:rPr>
      </w:pPr>
      <w:bookmarkStart w:id="17" w:name="_Toc83888451"/>
      <w:r w:rsidRPr="3B30ACC1">
        <w:rPr>
          <w:color w:val="auto"/>
        </w:rPr>
        <w:lastRenderedPageBreak/>
        <w:t>Overall Description</w:t>
      </w:r>
      <w:bookmarkEnd w:id="17"/>
    </w:p>
    <w:p w14:paraId="15A660FE" w14:textId="775F796C" w:rsidR="1BD22D37" w:rsidRDefault="1BD22D37" w:rsidP="3B30ACC1">
      <w:pPr>
        <w:ind w:left="0" w:firstLine="0"/>
        <w:rPr>
          <w:color w:val="000000" w:themeColor="text1"/>
          <w:szCs w:val="24"/>
        </w:rPr>
      </w:pPr>
      <w:r w:rsidRPr="3B30ACC1">
        <w:rPr>
          <w:color w:val="000000" w:themeColor="text1"/>
          <w:szCs w:val="24"/>
        </w:rPr>
        <w:t>Section 2 covers purpose of the product in 2.1, the product functions in 2.2 associated user information in 2.3, and the operating environment in 2.4, Sections 2.5, 2.6 and 2.7 contain additional information o</w:t>
      </w:r>
      <w:r w:rsidR="3721887E" w:rsidRPr="3B30ACC1">
        <w:rPr>
          <w:color w:val="000000" w:themeColor="text1"/>
          <w:szCs w:val="24"/>
        </w:rPr>
        <w:t>n the implementation of the functions outlined in section 2.2</w:t>
      </w:r>
    </w:p>
    <w:p w14:paraId="43C1C875" w14:textId="3630F0F0" w:rsidR="0034647F" w:rsidRDefault="527490A2">
      <w:pPr>
        <w:pStyle w:val="Heading2"/>
        <w:spacing w:after="236"/>
        <w:ind w:left="1227" w:hanging="735"/>
      </w:pPr>
      <w:bookmarkStart w:id="18" w:name="_Toc83888452"/>
      <w:r>
        <w:t>Product Perspective</w:t>
      </w:r>
      <w:bookmarkEnd w:id="18"/>
    </w:p>
    <w:p w14:paraId="2861305E" w14:textId="5FA53512" w:rsidR="313F243C" w:rsidRDefault="313F243C" w:rsidP="3B30ACC1">
      <w:pPr>
        <w:ind w:left="0"/>
        <w:rPr>
          <w:color w:val="000000" w:themeColor="text1"/>
          <w:szCs w:val="24"/>
        </w:rPr>
      </w:pPr>
      <w:r w:rsidRPr="3B30ACC1">
        <w:rPr>
          <w:color w:val="000000" w:themeColor="text1"/>
          <w:szCs w:val="24"/>
        </w:rPr>
        <w:t>The EGR101 Simulation System will act as a</w:t>
      </w:r>
      <w:r w:rsidR="3C0F4E09" w:rsidRPr="3B30ACC1">
        <w:rPr>
          <w:color w:val="000000" w:themeColor="text1"/>
          <w:szCs w:val="24"/>
        </w:rPr>
        <w:t xml:space="preserve"> </w:t>
      </w:r>
      <w:r w:rsidRPr="3B30ACC1">
        <w:rPr>
          <w:color w:val="000000" w:themeColor="text1"/>
          <w:szCs w:val="24"/>
        </w:rPr>
        <w:t xml:space="preserve">sandbox to test </w:t>
      </w:r>
      <w:r w:rsidR="346B52E1" w:rsidRPr="3B30ACC1">
        <w:rPr>
          <w:color w:val="000000" w:themeColor="text1"/>
          <w:szCs w:val="24"/>
        </w:rPr>
        <w:t>Arduino</w:t>
      </w:r>
      <w:r w:rsidRPr="3B30ACC1">
        <w:rPr>
          <w:color w:val="000000" w:themeColor="text1"/>
          <w:szCs w:val="24"/>
        </w:rPr>
        <w:t xml:space="preserve"> code and </w:t>
      </w:r>
      <w:r w:rsidR="002DFEB0" w:rsidRPr="3B30ACC1">
        <w:rPr>
          <w:color w:val="000000" w:themeColor="text1"/>
          <w:szCs w:val="24"/>
        </w:rPr>
        <w:t xml:space="preserve">wiring configurations from the Arduino to its individual components on the simulated bot. The application </w:t>
      </w:r>
      <w:del w:id="19" w:author="Jefts, David L." w:date="2021-10-09T21:15:00Z">
        <w:r w:rsidR="002DFEB0" w:rsidRPr="3B30ACC1" w:rsidDel="009056A1">
          <w:rPr>
            <w:color w:val="000000" w:themeColor="text1"/>
            <w:szCs w:val="24"/>
          </w:rPr>
          <w:delText xml:space="preserve">should be </w:delText>
        </w:r>
      </w:del>
      <w:ins w:id="20" w:author="Jefts, David L." w:date="2021-10-09T21:15:00Z">
        <w:r w:rsidR="009056A1">
          <w:rPr>
            <w:color w:val="000000" w:themeColor="text1"/>
            <w:szCs w:val="24"/>
          </w:rPr>
          <w:t xml:space="preserve">is </w:t>
        </w:r>
      </w:ins>
      <w:r w:rsidR="002DFEB0" w:rsidRPr="3B30ACC1">
        <w:rPr>
          <w:color w:val="000000" w:themeColor="text1"/>
          <w:szCs w:val="24"/>
        </w:rPr>
        <w:t xml:space="preserve">controlled </w:t>
      </w:r>
      <w:del w:id="21" w:author="Jefts, David L." w:date="2021-10-09T21:15:00Z">
        <w:r w:rsidR="2425C1FD" w:rsidRPr="3B30ACC1" w:rsidDel="009056A1">
          <w:rPr>
            <w:color w:val="000000" w:themeColor="text1"/>
            <w:szCs w:val="24"/>
          </w:rPr>
          <w:delText>out of</w:delText>
        </w:r>
      </w:del>
      <w:ins w:id="22" w:author="Jefts, David L." w:date="2021-10-09T21:15:00Z">
        <w:r w:rsidR="009056A1">
          <w:rPr>
            <w:color w:val="000000" w:themeColor="text1"/>
            <w:szCs w:val="24"/>
          </w:rPr>
          <w:t>via</w:t>
        </w:r>
      </w:ins>
      <w:r w:rsidR="2425C1FD" w:rsidRPr="3B30ACC1">
        <w:rPr>
          <w:color w:val="000000" w:themeColor="text1"/>
          <w:szCs w:val="24"/>
        </w:rPr>
        <w:t xml:space="preserve"> the </w:t>
      </w:r>
      <w:r w:rsidR="1A2BC065" w:rsidRPr="3B30ACC1">
        <w:rPr>
          <w:color w:val="000000" w:themeColor="text1"/>
          <w:szCs w:val="24"/>
        </w:rPr>
        <w:t xml:space="preserve">core Java application </w:t>
      </w:r>
      <w:r w:rsidR="2425C1FD" w:rsidRPr="3B30ACC1">
        <w:rPr>
          <w:color w:val="000000" w:themeColor="text1"/>
          <w:szCs w:val="24"/>
        </w:rPr>
        <w:t xml:space="preserve">which will initialize a Unity application displaying 3-Dimensional Bot customization and simulation display. </w:t>
      </w:r>
      <w:r w:rsidR="4BD9D46F" w:rsidRPr="3B30ACC1">
        <w:rPr>
          <w:color w:val="000000" w:themeColor="text1"/>
          <w:szCs w:val="24"/>
        </w:rPr>
        <w:t xml:space="preserve">This </w:t>
      </w:r>
      <w:del w:id="23" w:author="Jefts, David L." w:date="2021-10-09T21:16:00Z">
        <w:r w:rsidR="4BD9D46F" w:rsidRPr="3B30ACC1" w:rsidDel="009056A1">
          <w:rPr>
            <w:color w:val="000000" w:themeColor="text1"/>
            <w:szCs w:val="24"/>
          </w:rPr>
          <w:delText>would put both</w:delText>
        </w:r>
      </w:del>
      <w:ins w:id="24" w:author="Jefts, David L." w:date="2021-10-09T21:16:00Z">
        <w:r w:rsidR="009056A1">
          <w:rPr>
            <w:color w:val="000000" w:themeColor="text1"/>
            <w:szCs w:val="24"/>
          </w:rPr>
          <w:t>lets</w:t>
        </w:r>
      </w:ins>
      <w:r w:rsidR="4BD9D46F" w:rsidRPr="3B30ACC1">
        <w:rPr>
          <w:color w:val="000000" w:themeColor="text1"/>
          <w:szCs w:val="24"/>
        </w:rPr>
        <w:t xml:space="preserve"> the core application thread of execution and the Unity thread of execution </w:t>
      </w:r>
      <w:ins w:id="25" w:author="Jefts, David L." w:date="2021-10-09T21:16:00Z">
        <w:r w:rsidR="009056A1">
          <w:rPr>
            <w:color w:val="000000" w:themeColor="text1"/>
            <w:szCs w:val="24"/>
          </w:rPr>
          <w:t xml:space="preserve">run </w:t>
        </w:r>
      </w:ins>
      <w:r w:rsidR="4BD9D46F" w:rsidRPr="3B30ACC1">
        <w:rPr>
          <w:color w:val="000000" w:themeColor="text1"/>
          <w:szCs w:val="24"/>
        </w:rPr>
        <w:t xml:space="preserve">in parallel. </w:t>
      </w:r>
      <w:r w:rsidR="6804A230" w:rsidRPr="3B30ACC1">
        <w:rPr>
          <w:color w:val="000000" w:themeColor="text1"/>
          <w:szCs w:val="24"/>
        </w:rPr>
        <w:t>These threads will communicate with each other over TCP.</w:t>
      </w:r>
    </w:p>
    <w:p w14:paraId="549C3C85" w14:textId="37D05345" w:rsidR="313F243C" w:rsidRDefault="313F243C" w:rsidP="3B30ACC1">
      <w:pPr>
        <w:ind w:left="0" w:firstLine="0"/>
        <w:rPr>
          <w:color w:val="000000" w:themeColor="text1"/>
          <w:szCs w:val="24"/>
        </w:rPr>
      </w:pPr>
      <w:r>
        <w:rPr>
          <w:noProof/>
        </w:rPr>
        <w:drawing>
          <wp:inline distT="0" distB="0" distL="0" distR="0" wp14:anchorId="7E51C0ED" wp14:editId="6D6BD301">
            <wp:extent cx="6000750" cy="4000500"/>
            <wp:effectExtent l="0" t="0" r="0" b="0"/>
            <wp:docPr id="1067851872" name="Picture 1067851872" descr="https://cdn.discordapp.com/attachments/884872480467087360/892401558715760670/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000750" cy="4000500"/>
                    </a:xfrm>
                    <a:prstGeom prst="rect">
                      <a:avLst/>
                    </a:prstGeom>
                  </pic:spPr>
                </pic:pic>
              </a:graphicData>
            </a:graphic>
          </wp:inline>
        </w:drawing>
      </w:r>
    </w:p>
    <w:p w14:paraId="1ECB9BF5" w14:textId="77777777" w:rsidR="0034647F" w:rsidRDefault="00FD2BB8">
      <w:pPr>
        <w:spacing w:after="617"/>
        <w:ind w:left="3096" w:right="49"/>
      </w:pPr>
      <w:r>
        <w:t>Figure 1: System Configuration Diagram</w:t>
      </w:r>
    </w:p>
    <w:p w14:paraId="46969BDD" w14:textId="17C6216C" w:rsidR="527490A2" w:rsidRDefault="527490A2" w:rsidP="3B30ACC1">
      <w:pPr>
        <w:pStyle w:val="Heading2"/>
        <w:ind w:left="1227" w:hanging="735"/>
      </w:pPr>
      <w:bookmarkStart w:id="26" w:name="_Toc83888453"/>
      <w:r>
        <w:lastRenderedPageBreak/>
        <w:t>Product Functions</w:t>
      </w:r>
      <w:bookmarkEnd w:id="26"/>
    </w:p>
    <w:p w14:paraId="013BB082" w14:textId="34CBA520" w:rsidR="6E6B3894" w:rsidRDefault="6E6B3894" w:rsidP="68D44232">
      <w:pPr>
        <w:ind w:left="0"/>
        <w:rPr>
          <w:sz w:val="26"/>
          <w:szCs w:val="26"/>
        </w:rPr>
      </w:pPr>
      <w:r w:rsidRPr="68D44232">
        <w:rPr>
          <w:sz w:val="26"/>
          <w:szCs w:val="26"/>
        </w:rPr>
        <w:t>2.2.1</w:t>
      </w:r>
      <w:r>
        <w:tab/>
      </w:r>
      <w:r w:rsidRPr="68D44232">
        <w:rPr>
          <w:sz w:val="26"/>
          <w:szCs w:val="26"/>
        </w:rPr>
        <w:t>Simulate an Arduino IDE to allow users to program</w:t>
      </w:r>
      <w:r w:rsidR="69115EA2" w:rsidRPr="68D44232">
        <w:rPr>
          <w:sz w:val="26"/>
          <w:szCs w:val="26"/>
        </w:rPr>
        <w:t xml:space="preserve"> </w:t>
      </w:r>
      <w:r w:rsidR="6C2C6183" w:rsidRPr="68D44232">
        <w:rPr>
          <w:sz w:val="26"/>
          <w:szCs w:val="26"/>
        </w:rPr>
        <w:t>virtual</w:t>
      </w:r>
      <w:r w:rsidR="69115EA2" w:rsidRPr="68D44232">
        <w:rPr>
          <w:sz w:val="26"/>
          <w:szCs w:val="26"/>
        </w:rPr>
        <w:t xml:space="preserve"> bots</w:t>
      </w:r>
      <w:ins w:id="27" w:author="Jefts, David L." w:date="2021-10-09T21:20:00Z">
        <w:r w:rsidR="00BE1589">
          <w:rPr>
            <w:sz w:val="26"/>
            <w:szCs w:val="26"/>
          </w:rPr>
          <w:t>.</w:t>
        </w:r>
      </w:ins>
    </w:p>
    <w:p w14:paraId="62D9FA86" w14:textId="3367EBBE" w:rsidR="6E6B3894" w:rsidRDefault="6E6B3894" w:rsidP="68D44232">
      <w:pPr>
        <w:ind w:left="0"/>
        <w:rPr>
          <w:sz w:val="26"/>
          <w:szCs w:val="26"/>
        </w:rPr>
      </w:pPr>
      <w:r w:rsidRPr="68D44232">
        <w:rPr>
          <w:sz w:val="26"/>
          <w:szCs w:val="26"/>
        </w:rPr>
        <w:t>2.2.2</w:t>
      </w:r>
      <w:r>
        <w:tab/>
      </w:r>
      <w:r w:rsidR="4D6E10D9" w:rsidRPr="68D44232">
        <w:rPr>
          <w:sz w:val="26"/>
          <w:szCs w:val="26"/>
        </w:rPr>
        <w:t>Emulate Arduino an</w:t>
      </w:r>
      <w:r w:rsidR="6B7D53CA" w:rsidRPr="68D44232">
        <w:rPr>
          <w:sz w:val="26"/>
          <w:szCs w:val="26"/>
        </w:rPr>
        <w:t xml:space="preserve">d allow </w:t>
      </w:r>
      <w:ins w:id="28" w:author="Jefts, David L." w:date="2021-10-09T21:20:00Z">
        <w:r w:rsidR="00BE1589">
          <w:rPr>
            <w:sz w:val="26"/>
            <w:szCs w:val="26"/>
          </w:rPr>
          <w:t xml:space="preserve">the </w:t>
        </w:r>
      </w:ins>
      <w:r w:rsidR="6B7D53CA" w:rsidRPr="68D44232">
        <w:rPr>
          <w:sz w:val="26"/>
          <w:szCs w:val="26"/>
        </w:rPr>
        <w:t>IDE to compile and change Arduino behavior at runtime</w:t>
      </w:r>
      <w:ins w:id="29" w:author="Jefts, David L." w:date="2021-10-09T21:20:00Z">
        <w:r w:rsidR="00BE1589">
          <w:rPr>
            <w:sz w:val="26"/>
            <w:szCs w:val="26"/>
          </w:rPr>
          <w:t>.</w:t>
        </w:r>
      </w:ins>
    </w:p>
    <w:p w14:paraId="5C01CE36" w14:textId="0C38C304" w:rsidR="6E6B3894" w:rsidRDefault="6E6B3894" w:rsidP="68D44232">
      <w:pPr>
        <w:ind w:left="0" w:firstLine="0"/>
        <w:rPr>
          <w:sz w:val="26"/>
          <w:szCs w:val="26"/>
        </w:rPr>
      </w:pPr>
      <w:r w:rsidRPr="68D44232">
        <w:rPr>
          <w:sz w:val="26"/>
          <w:szCs w:val="26"/>
        </w:rPr>
        <w:t>2.2.3</w:t>
      </w:r>
      <w:r>
        <w:tab/>
      </w:r>
      <w:r w:rsidR="0395CC73" w:rsidRPr="68D44232">
        <w:rPr>
          <w:sz w:val="26"/>
          <w:szCs w:val="26"/>
        </w:rPr>
        <w:t xml:space="preserve">Provide </w:t>
      </w:r>
      <w:ins w:id="30" w:author="Jefts, David L." w:date="2021-10-09T21:20:00Z">
        <w:r w:rsidR="00BE1589">
          <w:rPr>
            <w:sz w:val="26"/>
            <w:szCs w:val="26"/>
          </w:rPr>
          <w:t xml:space="preserve">an </w:t>
        </w:r>
      </w:ins>
      <w:r w:rsidR="0395CC73" w:rsidRPr="68D44232">
        <w:rPr>
          <w:sz w:val="26"/>
          <w:szCs w:val="26"/>
        </w:rPr>
        <w:t xml:space="preserve">Arduino API that will modify the emulated </w:t>
      </w:r>
      <w:r w:rsidR="36700F3C" w:rsidRPr="68D44232">
        <w:rPr>
          <w:sz w:val="26"/>
          <w:szCs w:val="26"/>
        </w:rPr>
        <w:t>Arduino</w:t>
      </w:r>
      <w:r w:rsidR="0395CC73" w:rsidRPr="68D44232">
        <w:rPr>
          <w:sz w:val="26"/>
          <w:szCs w:val="26"/>
        </w:rPr>
        <w:t>.</w:t>
      </w:r>
    </w:p>
    <w:p w14:paraId="6834533C" w14:textId="038A92F2" w:rsidR="6E6B3894" w:rsidRDefault="6E6B3894" w:rsidP="68D44232">
      <w:pPr>
        <w:ind w:left="0"/>
        <w:rPr>
          <w:sz w:val="26"/>
          <w:szCs w:val="26"/>
        </w:rPr>
      </w:pPr>
      <w:r w:rsidRPr="68D44232">
        <w:rPr>
          <w:sz w:val="26"/>
          <w:szCs w:val="26"/>
        </w:rPr>
        <w:t>2.2.4</w:t>
      </w:r>
      <w:r>
        <w:tab/>
      </w:r>
      <w:r w:rsidR="6C61C962" w:rsidRPr="68D44232">
        <w:rPr>
          <w:sz w:val="26"/>
          <w:szCs w:val="26"/>
        </w:rPr>
        <w:t>Allow components to be added to the bot configuration</w:t>
      </w:r>
      <w:ins w:id="31" w:author="Jefts, David L." w:date="2021-10-09T21:20:00Z">
        <w:r w:rsidR="00BE1589">
          <w:rPr>
            <w:sz w:val="26"/>
            <w:szCs w:val="26"/>
          </w:rPr>
          <w:t>.</w:t>
        </w:r>
      </w:ins>
    </w:p>
    <w:p w14:paraId="4803F487" w14:textId="1B2DF0A1" w:rsidR="6E6B3894" w:rsidRDefault="6E6B3894" w:rsidP="68D44232">
      <w:pPr>
        <w:ind w:left="0" w:firstLine="0"/>
        <w:rPr>
          <w:sz w:val="26"/>
          <w:szCs w:val="26"/>
        </w:rPr>
      </w:pPr>
      <w:r w:rsidRPr="68D44232">
        <w:rPr>
          <w:sz w:val="26"/>
          <w:szCs w:val="26"/>
        </w:rPr>
        <w:t>2.2.5</w:t>
      </w:r>
      <w:r>
        <w:tab/>
      </w:r>
      <w:r w:rsidR="067A88E5" w:rsidRPr="68D44232">
        <w:rPr>
          <w:sz w:val="26"/>
          <w:szCs w:val="26"/>
        </w:rPr>
        <w:t>Allow for wired connections between components and Arduino to be specified.</w:t>
      </w:r>
    </w:p>
    <w:p w14:paraId="1DBA797F" w14:textId="7D02C931" w:rsidR="067A88E5" w:rsidRDefault="067A88E5" w:rsidP="68D44232">
      <w:pPr>
        <w:ind w:left="0" w:firstLine="0"/>
        <w:rPr>
          <w:color w:val="000000" w:themeColor="text1"/>
          <w:sz w:val="26"/>
          <w:szCs w:val="26"/>
        </w:rPr>
      </w:pPr>
      <w:r w:rsidRPr="68D44232">
        <w:rPr>
          <w:color w:val="000000" w:themeColor="text1"/>
          <w:sz w:val="26"/>
          <w:szCs w:val="26"/>
        </w:rPr>
        <w:t>2.2.6</w:t>
      </w:r>
      <w:r>
        <w:tab/>
      </w:r>
      <w:r w:rsidRPr="68D44232">
        <w:rPr>
          <w:color w:val="000000" w:themeColor="text1"/>
          <w:sz w:val="26"/>
          <w:szCs w:val="26"/>
        </w:rPr>
        <w:t>Simulate component functionality based off wired connections.</w:t>
      </w:r>
    </w:p>
    <w:p w14:paraId="37B2448F" w14:textId="76340AFA" w:rsidR="067A88E5" w:rsidRDefault="067A88E5" w:rsidP="68D44232">
      <w:pPr>
        <w:ind w:left="0" w:firstLine="0"/>
        <w:rPr>
          <w:color w:val="000000" w:themeColor="text1"/>
          <w:sz w:val="26"/>
          <w:szCs w:val="26"/>
        </w:rPr>
      </w:pPr>
      <w:r w:rsidRPr="68D44232">
        <w:rPr>
          <w:color w:val="000000" w:themeColor="text1"/>
          <w:sz w:val="26"/>
          <w:szCs w:val="26"/>
        </w:rPr>
        <w:t>2.2.7</w:t>
      </w:r>
      <w:r>
        <w:tab/>
      </w:r>
      <w:r w:rsidR="7308F0EF" w:rsidRPr="68D44232">
        <w:rPr>
          <w:color w:val="000000" w:themeColor="text1"/>
          <w:sz w:val="26"/>
          <w:szCs w:val="26"/>
        </w:rPr>
        <w:t xml:space="preserve">Display </w:t>
      </w:r>
      <w:r w:rsidR="0A99B256" w:rsidRPr="68D44232">
        <w:rPr>
          <w:color w:val="000000" w:themeColor="text1"/>
          <w:sz w:val="26"/>
          <w:szCs w:val="26"/>
        </w:rPr>
        <w:t xml:space="preserve">3-Dimensional </w:t>
      </w:r>
      <w:r w:rsidR="7308F0EF" w:rsidRPr="68D44232">
        <w:rPr>
          <w:color w:val="000000" w:themeColor="text1"/>
          <w:sz w:val="26"/>
          <w:szCs w:val="26"/>
        </w:rPr>
        <w:t>autonomous bot course simulation</w:t>
      </w:r>
      <w:ins w:id="32" w:author="Jefts, David L." w:date="2021-10-09T21:20:00Z">
        <w:r w:rsidR="00BE1589">
          <w:rPr>
            <w:color w:val="000000" w:themeColor="text1"/>
            <w:sz w:val="26"/>
            <w:szCs w:val="26"/>
          </w:rPr>
          <w:t>.</w:t>
        </w:r>
      </w:ins>
    </w:p>
    <w:p w14:paraId="5DF2CE53" w14:textId="45961A72" w:rsidR="7308F0EF" w:rsidRDefault="7308F0EF" w:rsidP="68D44232">
      <w:pPr>
        <w:ind w:left="0" w:firstLine="0"/>
        <w:rPr>
          <w:color w:val="000000" w:themeColor="text1"/>
          <w:szCs w:val="24"/>
        </w:rPr>
      </w:pPr>
      <w:r w:rsidRPr="68D44232">
        <w:rPr>
          <w:color w:val="000000" w:themeColor="text1"/>
          <w:sz w:val="26"/>
          <w:szCs w:val="26"/>
        </w:rPr>
        <w:t>2.2.8</w:t>
      </w:r>
      <w:r>
        <w:tab/>
      </w:r>
      <w:r w:rsidRPr="68D44232">
        <w:rPr>
          <w:color w:val="000000" w:themeColor="text1"/>
          <w:sz w:val="26"/>
          <w:szCs w:val="26"/>
        </w:rPr>
        <w:t xml:space="preserve">Produce </w:t>
      </w:r>
      <w:r w:rsidR="71B6B921" w:rsidRPr="68D44232">
        <w:rPr>
          <w:color w:val="000000" w:themeColor="text1"/>
          <w:sz w:val="26"/>
          <w:szCs w:val="26"/>
        </w:rPr>
        <w:t>recording</w:t>
      </w:r>
      <w:r w:rsidRPr="68D44232">
        <w:rPr>
          <w:color w:val="000000" w:themeColor="text1"/>
          <w:sz w:val="26"/>
          <w:szCs w:val="26"/>
        </w:rPr>
        <w:t xml:space="preserve"> </w:t>
      </w:r>
      <w:r w:rsidR="73FBEBBB" w:rsidRPr="68D44232">
        <w:rPr>
          <w:color w:val="000000" w:themeColor="text1"/>
          <w:sz w:val="26"/>
          <w:szCs w:val="26"/>
        </w:rPr>
        <w:t>of 3-Dimensional course simulation</w:t>
      </w:r>
      <w:ins w:id="33" w:author="Jefts, David L." w:date="2021-10-09T21:20:00Z">
        <w:r w:rsidR="00BE1589">
          <w:rPr>
            <w:color w:val="000000" w:themeColor="text1"/>
            <w:sz w:val="26"/>
            <w:szCs w:val="26"/>
          </w:rPr>
          <w:t>.</w:t>
        </w:r>
      </w:ins>
    </w:p>
    <w:p w14:paraId="0FCABC71" w14:textId="2A816A8C" w:rsidR="73FBEBBB" w:rsidRDefault="73FBEBBB" w:rsidP="68D44232">
      <w:pPr>
        <w:ind w:left="0" w:firstLine="0"/>
        <w:rPr>
          <w:color w:val="000000" w:themeColor="text1"/>
          <w:sz w:val="26"/>
          <w:szCs w:val="26"/>
        </w:rPr>
      </w:pPr>
      <w:r w:rsidRPr="68D44232">
        <w:rPr>
          <w:color w:val="000000" w:themeColor="text1"/>
          <w:sz w:val="26"/>
          <w:szCs w:val="26"/>
        </w:rPr>
        <w:t>2.2.9</w:t>
      </w:r>
      <w:r w:rsidR="6EBA44FB" w:rsidRPr="68D44232">
        <w:rPr>
          <w:color w:val="000000" w:themeColor="text1"/>
          <w:sz w:val="26"/>
          <w:szCs w:val="26"/>
        </w:rPr>
        <w:t xml:space="preserve"> </w:t>
      </w:r>
      <w:r w:rsidRPr="68D44232">
        <w:rPr>
          <w:color w:val="000000" w:themeColor="text1"/>
          <w:sz w:val="26"/>
          <w:szCs w:val="26"/>
        </w:rPr>
        <w:t xml:space="preserve">Produce </w:t>
      </w:r>
      <w:commentRangeStart w:id="34"/>
      <w:r w:rsidRPr="68D44232">
        <w:rPr>
          <w:color w:val="000000" w:themeColor="text1"/>
          <w:sz w:val="26"/>
          <w:szCs w:val="26"/>
        </w:rPr>
        <w:t>zipped configuration files</w:t>
      </w:r>
      <w:commentRangeEnd w:id="34"/>
      <w:r w:rsidR="004D096F">
        <w:rPr>
          <w:rStyle w:val="CommentReference"/>
        </w:rPr>
        <w:commentReference w:id="34"/>
      </w:r>
      <w:r w:rsidRPr="68D44232">
        <w:rPr>
          <w:color w:val="000000" w:themeColor="text1"/>
          <w:sz w:val="26"/>
          <w:szCs w:val="26"/>
        </w:rPr>
        <w:t xml:space="preserve"> for wired connections to components, component </w:t>
      </w:r>
      <w:r w:rsidR="60609043" w:rsidRPr="68D44232">
        <w:rPr>
          <w:color w:val="000000" w:themeColor="text1"/>
          <w:sz w:val="26"/>
          <w:szCs w:val="26"/>
        </w:rPr>
        <w:t>list, and</w:t>
      </w:r>
      <w:r w:rsidRPr="68D44232">
        <w:rPr>
          <w:color w:val="000000" w:themeColor="text1"/>
          <w:sz w:val="26"/>
          <w:szCs w:val="26"/>
        </w:rPr>
        <w:t xml:space="preserve"> Arduino sketches</w:t>
      </w:r>
      <w:ins w:id="35" w:author="Jefts, David L." w:date="2021-10-09T21:20:00Z">
        <w:r w:rsidR="00BE1589">
          <w:rPr>
            <w:color w:val="000000" w:themeColor="text1"/>
            <w:sz w:val="26"/>
            <w:szCs w:val="26"/>
          </w:rPr>
          <w:t>.</w:t>
        </w:r>
      </w:ins>
    </w:p>
    <w:p w14:paraId="5F911490" w14:textId="77777777" w:rsidR="0034647F" w:rsidRDefault="527490A2">
      <w:pPr>
        <w:pStyle w:val="Heading2"/>
        <w:ind w:left="1227" w:hanging="735"/>
      </w:pPr>
      <w:bookmarkStart w:id="36" w:name="_Toc83888454"/>
      <w:r>
        <w:t>User Classes and Characteristics</w:t>
      </w:r>
      <w:bookmarkEnd w:id="36"/>
    </w:p>
    <w:p w14:paraId="5BCEC70E" w14:textId="56217E9C" w:rsidR="0034647F" w:rsidRDefault="5B7126CD">
      <w:pPr>
        <w:pStyle w:val="Heading3"/>
        <w:ind w:left="1314" w:hanging="822"/>
      </w:pPr>
      <w:bookmarkStart w:id="37" w:name="_Toc83888455"/>
      <w:r>
        <w:t>Student</w:t>
      </w:r>
      <w:bookmarkEnd w:id="37"/>
    </w:p>
    <w:p w14:paraId="6DB9FE27" w14:textId="74BC24D1" w:rsidR="26D4FFAD" w:rsidRDefault="26D4FFAD" w:rsidP="68D44232">
      <w:pPr>
        <w:ind w:left="0" w:firstLine="0"/>
        <w:rPr>
          <w:color w:val="000000" w:themeColor="text1"/>
          <w:szCs w:val="24"/>
        </w:rPr>
      </w:pPr>
      <w:r w:rsidRPr="68D44232">
        <w:rPr>
          <w:color w:val="000000" w:themeColor="text1"/>
          <w:szCs w:val="24"/>
        </w:rPr>
        <w:t xml:space="preserve">The </w:t>
      </w:r>
      <w:r w:rsidR="0C8E08AA" w:rsidRPr="68D44232">
        <w:rPr>
          <w:color w:val="000000" w:themeColor="text1"/>
          <w:szCs w:val="24"/>
        </w:rPr>
        <w:t>student</w:t>
      </w:r>
      <w:r w:rsidR="07E37CB9" w:rsidRPr="68D44232">
        <w:rPr>
          <w:color w:val="000000" w:themeColor="text1"/>
          <w:szCs w:val="24"/>
        </w:rPr>
        <w:t xml:space="preserve"> </w:t>
      </w:r>
      <w:r w:rsidR="025DC4A5" w:rsidRPr="68D44232">
        <w:rPr>
          <w:color w:val="000000" w:themeColor="text1"/>
          <w:szCs w:val="24"/>
        </w:rPr>
        <w:t>is</w:t>
      </w:r>
      <w:r w:rsidR="07E37CB9" w:rsidRPr="68D44232">
        <w:rPr>
          <w:color w:val="000000" w:themeColor="text1"/>
          <w:szCs w:val="24"/>
        </w:rPr>
        <w:t xml:space="preserve"> </w:t>
      </w:r>
      <w:r w:rsidR="10C2D2E2" w:rsidRPr="68D44232">
        <w:rPr>
          <w:color w:val="000000" w:themeColor="text1"/>
          <w:szCs w:val="24"/>
        </w:rPr>
        <w:t>the default user intended to interact with this system.</w:t>
      </w:r>
      <w:r w:rsidR="68B93924" w:rsidRPr="68D44232">
        <w:rPr>
          <w:color w:val="000000" w:themeColor="text1"/>
          <w:szCs w:val="24"/>
        </w:rPr>
        <w:t xml:space="preserve"> The </w:t>
      </w:r>
      <w:r w:rsidR="6FDC8292" w:rsidRPr="68D44232">
        <w:rPr>
          <w:color w:val="000000" w:themeColor="text1"/>
          <w:szCs w:val="24"/>
        </w:rPr>
        <w:t>student</w:t>
      </w:r>
      <w:r w:rsidR="68B93924" w:rsidRPr="68D44232">
        <w:rPr>
          <w:color w:val="000000" w:themeColor="text1"/>
          <w:szCs w:val="24"/>
        </w:rPr>
        <w:t xml:space="preserve"> is not expected to understand how the Arduino API functions, or how to properly wire Arduino components. </w:t>
      </w:r>
      <w:r w:rsidR="10C2D2E2" w:rsidRPr="68D44232">
        <w:rPr>
          <w:color w:val="000000" w:themeColor="text1"/>
          <w:szCs w:val="24"/>
        </w:rPr>
        <w:t xml:space="preserve">Students </w:t>
      </w:r>
      <w:r w:rsidR="117641C2" w:rsidRPr="68D44232">
        <w:rPr>
          <w:color w:val="000000" w:themeColor="text1"/>
          <w:szCs w:val="24"/>
        </w:rPr>
        <w:t xml:space="preserve">will interact with the Arduino IDE to </w:t>
      </w:r>
      <w:commentRangeStart w:id="38"/>
      <w:r w:rsidR="117641C2" w:rsidRPr="68D44232">
        <w:rPr>
          <w:color w:val="000000" w:themeColor="text1"/>
          <w:szCs w:val="24"/>
        </w:rPr>
        <w:t xml:space="preserve">produce code, update the bot configurations through adding/removing components, and wiring the components to power, ground, </w:t>
      </w:r>
      <w:r w:rsidR="75BF4E2E" w:rsidRPr="68D44232">
        <w:rPr>
          <w:color w:val="000000" w:themeColor="text1"/>
          <w:szCs w:val="24"/>
        </w:rPr>
        <w:t>and</w:t>
      </w:r>
      <w:r w:rsidR="117641C2" w:rsidRPr="68D44232">
        <w:rPr>
          <w:color w:val="000000" w:themeColor="text1"/>
          <w:szCs w:val="24"/>
        </w:rPr>
        <w:t xml:space="preserve"> IO ports on the </w:t>
      </w:r>
      <w:r w:rsidR="6DB8C58F" w:rsidRPr="68D44232">
        <w:rPr>
          <w:color w:val="000000" w:themeColor="text1"/>
          <w:szCs w:val="24"/>
        </w:rPr>
        <w:t>Arduino</w:t>
      </w:r>
      <w:commentRangeEnd w:id="38"/>
      <w:r w:rsidR="004D096F">
        <w:rPr>
          <w:rStyle w:val="CommentReference"/>
        </w:rPr>
        <w:commentReference w:id="38"/>
      </w:r>
      <w:r w:rsidR="6DB8C58F" w:rsidRPr="68D44232">
        <w:rPr>
          <w:color w:val="000000" w:themeColor="text1"/>
          <w:szCs w:val="24"/>
        </w:rPr>
        <w:t xml:space="preserve">, </w:t>
      </w:r>
      <w:commentRangeStart w:id="39"/>
      <w:r w:rsidR="6DB8C58F" w:rsidRPr="68D44232">
        <w:rPr>
          <w:color w:val="000000" w:themeColor="text1"/>
          <w:szCs w:val="24"/>
        </w:rPr>
        <w:t xml:space="preserve">students can also test their configured bots on the </w:t>
      </w:r>
      <w:r w:rsidR="44565E6F" w:rsidRPr="68D44232">
        <w:rPr>
          <w:color w:val="000000" w:themeColor="text1"/>
          <w:szCs w:val="24"/>
        </w:rPr>
        <w:t>4 deliverable courses.</w:t>
      </w:r>
      <w:commentRangeEnd w:id="39"/>
      <w:r w:rsidR="004D096F">
        <w:rPr>
          <w:rStyle w:val="CommentReference"/>
        </w:rPr>
        <w:commentReference w:id="39"/>
      </w:r>
      <w:r w:rsidR="44565E6F" w:rsidRPr="68D44232">
        <w:rPr>
          <w:color w:val="000000" w:themeColor="text1"/>
          <w:szCs w:val="24"/>
        </w:rPr>
        <w:t xml:space="preserve"> This application will be mainly focused on providing a </w:t>
      </w:r>
      <w:r w:rsidR="65F6E6A2" w:rsidRPr="68D44232">
        <w:rPr>
          <w:color w:val="000000" w:themeColor="text1"/>
          <w:szCs w:val="24"/>
        </w:rPr>
        <w:t>user-friendly</w:t>
      </w:r>
      <w:r w:rsidR="44565E6F" w:rsidRPr="68D44232">
        <w:rPr>
          <w:color w:val="000000" w:themeColor="text1"/>
          <w:szCs w:val="24"/>
        </w:rPr>
        <w:t xml:space="preserve"> experience </w:t>
      </w:r>
      <w:r w:rsidR="159FCDCF" w:rsidRPr="68D44232">
        <w:rPr>
          <w:color w:val="000000" w:themeColor="text1"/>
          <w:szCs w:val="24"/>
        </w:rPr>
        <w:t>for these students.</w:t>
      </w:r>
    </w:p>
    <w:p w14:paraId="617B9FFD" w14:textId="3F8AE856" w:rsidR="0034647F" w:rsidRDefault="238CB07D">
      <w:pPr>
        <w:pStyle w:val="Heading3"/>
        <w:ind w:left="1314" w:hanging="822"/>
      </w:pPr>
      <w:bookmarkStart w:id="40" w:name="_Toc83888456"/>
      <w:r>
        <w:t>Instructor</w:t>
      </w:r>
      <w:bookmarkEnd w:id="40"/>
    </w:p>
    <w:p w14:paraId="14A46193" w14:textId="6CD5C57F" w:rsidR="47828D14" w:rsidRDefault="47828D14" w:rsidP="68D44232">
      <w:pPr>
        <w:ind w:left="0" w:firstLine="0"/>
        <w:rPr>
          <w:color w:val="000000" w:themeColor="text1"/>
          <w:szCs w:val="24"/>
        </w:rPr>
      </w:pPr>
      <w:r w:rsidRPr="68D44232">
        <w:rPr>
          <w:color w:val="000000" w:themeColor="text1"/>
          <w:szCs w:val="24"/>
        </w:rPr>
        <w:t xml:space="preserve">The </w:t>
      </w:r>
      <w:r w:rsidR="6B339C24" w:rsidRPr="68D44232">
        <w:rPr>
          <w:color w:val="000000" w:themeColor="text1"/>
          <w:szCs w:val="24"/>
        </w:rPr>
        <w:t>instructor</w:t>
      </w:r>
      <w:r w:rsidRPr="68D44232">
        <w:rPr>
          <w:color w:val="000000" w:themeColor="text1"/>
          <w:szCs w:val="24"/>
        </w:rPr>
        <w:t xml:space="preserve"> </w:t>
      </w:r>
      <w:r w:rsidR="434A6CC5" w:rsidRPr="68D44232">
        <w:rPr>
          <w:color w:val="000000" w:themeColor="text1"/>
          <w:szCs w:val="24"/>
        </w:rPr>
        <w:t xml:space="preserve">is a secondary </w:t>
      </w:r>
      <w:r w:rsidR="3BAF8B76" w:rsidRPr="68D44232">
        <w:rPr>
          <w:color w:val="000000" w:themeColor="text1"/>
          <w:szCs w:val="24"/>
        </w:rPr>
        <w:t>user who</w:t>
      </w:r>
      <w:r w:rsidR="434A6CC5" w:rsidRPr="68D44232">
        <w:rPr>
          <w:color w:val="000000" w:themeColor="text1"/>
          <w:szCs w:val="24"/>
        </w:rPr>
        <w:t xml:space="preserve"> intend</w:t>
      </w:r>
      <w:r w:rsidR="28F60E67" w:rsidRPr="68D44232">
        <w:rPr>
          <w:color w:val="000000" w:themeColor="text1"/>
          <w:szCs w:val="24"/>
        </w:rPr>
        <w:t xml:space="preserve">s </w:t>
      </w:r>
      <w:r w:rsidR="434A6CC5" w:rsidRPr="68D44232">
        <w:rPr>
          <w:color w:val="000000" w:themeColor="text1"/>
          <w:szCs w:val="24"/>
        </w:rPr>
        <w:t xml:space="preserve">to interact with this system. </w:t>
      </w:r>
      <w:r w:rsidR="7C9BDD9A" w:rsidRPr="68D44232">
        <w:rPr>
          <w:color w:val="000000" w:themeColor="text1"/>
          <w:szCs w:val="24"/>
        </w:rPr>
        <w:t xml:space="preserve">This individual </w:t>
      </w:r>
      <w:del w:id="41" w:author="Jefts, David L." w:date="2021-10-09T21:27:00Z">
        <w:r w:rsidR="7C9BDD9A" w:rsidRPr="68D44232" w:rsidDel="004D096F">
          <w:rPr>
            <w:color w:val="000000" w:themeColor="text1"/>
            <w:szCs w:val="24"/>
          </w:rPr>
          <w:delText>will most likely</w:delText>
        </w:r>
      </w:del>
      <w:ins w:id="42" w:author="Jefts, David L." w:date="2021-10-09T21:27:00Z">
        <w:r w:rsidR="004D096F">
          <w:rPr>
            <w:color w:val="000000" w:themeColor="text1"/>
            <w:szCs w:val="24"/>
          </w:rPr>
          <w:t>should</w:t>
        </w:r>
      </w:ins>
      <w:r w:rsidR="7C9BDD9A" w:rsidRPr="68D44232">
        <w:rPr>
          <w:color w:val="000000" w:themeColor="text1"/>
          <w:szCs w:val="24"/>
        </w:rPr>
        <w:t xml:space="preserve"> have proficient knowledge in the systems this application is emulating. This user will require s</w:t>
      </w:r>
      <w:r w:rsidR="4123270E" w:rsidRPr="68D44232">
        <w:rPr>
          <w:color w:val="000000" w:themeColor="text1"/>
          <w:szCs w:val="24"/>
        </w:rPr>
        <w:t>tudents to have configuration files exported and imported to help ease of grading.</w:t>
      </w:r>
      <w:r w:rsidR="52D18432" w:rsidRPr="68D44232">
        <w:rPr>
          <w:color w:val="000000" w:themeColor="text1"/>
          <w:szCs w:val="24"/>
        </w:rPr>
        <w:t xml:space="preserve"> There will also be a system in which students must fill out a profile which will be injected into the configuration file which will give the instructor information about student name, student ID, and </w:t>
      </w:r>
      <w:r w:rsidR="7E81D332" w:rsidRPr="68D44232">
        <w:rPr>
          <w:color w:val="000000" w:themeColor="text1"/>
          <w:szCs w:val="24"/>
        </w:rPr>
        <w:t>any other information needed for the identity of the student.</w:t>
      </w:r>
    </w:p>
    <w:p w14:paraId="59A28939" w14:textId="77777777" w:rsidR="0034647F" w:rsidRDefault="527490A2">
      <w:pPr>
        <w:pStyle w:val="Heading2"/>
        <w:ind w:left="1227" w:hanging="735"/>
      </w:pPr>
      <w:bookmarkStart w:id="43" w:name="_Toc83888457"/>
      <w:commentRangeStart w:id="44"/>
      <w:r>
        <w:lastRenderedPageBreak/>
        <w:t>Operating Environment</w:t>
      </w:r>
      <w:bookmarkEnd w:id="43"/>
      <w:commentRangeEnd w:id="44"/>
      <w:r w:rsidR="004D096F">
        <w:rPr>
          <w:rStyle w:val="CommentReference"/>
          <w:b w:val="0"/>
        </w:rPr>
        <w:commentReference w:id="44"/>
      </w:r>
    </w:p>
    <w:p w14:paraId="4B772905" w14:textId="77777777" w:rsidR="0034647F" w:rsidRDefault="527490A2">
      <w:pPr>
        <w:pStyle w:val="Heading3"/>
        <w:ind w:left="1314" w:hanging="822"/>
      </w:pPr>
      <w:bookmarkStart w:id="45" w:name="_Toc83888458"/>
      <w:r>
        <w:t>User Interface:</w:t>
      </w:r>
      <w:bookmarkEnd w:id="45"/>
    </w:p>
    <w:p w14:paraId="4797A290" w14:textId="77777777" w:rsidR="0034647F" w:rsidRDefault="527490A2">
      <w:pPr>
        <w:pStyle w:val="Heading3"/>
        <w:ind w:left="1314" w:hanging="822"/>
      </w:pPr>
      <w:bookmarkStart w:id="46" w:name="_Toc83888459"/>
      <w:r>
        <w:t>Data Collection:</w:t>
      </w:r>
      <w:bookmarkEnd w:id="46"/>
    </w:p>
    <w:p w14:paraId="176EAA6A" w14:textId="77777777" w:rsidR="0034647F" w:rsidRDefault="527490A2">
      <w:pPr>
        <w:pStyle w:val="Heading3"/>
        <w:ind w:left="1314" w:hanging="822"/>
      </w:pPr>
      <w:bookmarkStart w:id="47" w:name="_Toc83888460"/>
      <w:r>
        <w:t>Data Transmission:</w:t>
      </w:r>
      <w:bookmarkEnd w:id="47"/>
    </w:p>
    <w:p w14:paraId="246295D7" w14:textId="77777777" w:rsidR="0034647F" w:rsidRDefault="527490A2">
      <w:pPr>
        <w:pStyle w:val="Heading2"/>
        <w:ind w:left="1227" w:hanging="735"/>
      </w:pPr>
      <w:bookmarkStart w:id="48" w:name="_Toc83888461"/>
      <w:commentRangeStart w:id="49"/>
      <w:r>
        <w:t>Design and Implementation Constraints</w:t>
      </w:r>
      <w:bookmarkEnd w:id="48"/>
      <w:commentRangeEnd w:id="49"/>
      <w:r w:rsidR="004D096F">
        <w:rPr>
          <w:rStyle w:val="CommentReference"/>
          <w:b w:val="0"/>
        </w:rPr>
        <w:commentReference w:id="49"/>
      </w:r>
    </w:p>
    <w:p w14:paraId="751B0F6D" w14:textId="77777777" w:rsidR="0034647F" w:rsidRDefault="00FD2BB8">
      <w:pPr>
        <w:numPr>
          <w:ilvl w:val="0"/>
          <w:numId w:val="1"/>
        </w:numPr>
        <w:ind w:left="1092" w:right="49" w:hanging="299"/>
      </w:pPr>
      <w:r>
        <w:t>Design Constraints:</w:t>
      </w:r>
    </w:p>
    <w:p w14:paraId="461DB522" w14:textId="77777777" w:rsidR="0034647F" w:rsidRDefault="00FD2BB8">
      <w:pPr>
        <w:numPr>
          <w:ilvl w:val="0"/>
          <w:numId w:val="1"/>
        </w:numPr>
        <w:ind w:left="1092" w:right="49" w:hanging="299"/>
      </w:pPr>
      <w:r>
        <w:t>Implementation Constraints:</w:t>
      </w:r>
    </w:p>
    <w:p w14:paraId="518B7615" w14:textId="77777777" w:rsidR="0034647F" w:rsidRDefault="527490A2">
      <w:pPr>
        <w:pStyle w:val="Heading2"/>
        <w:spacing w:after="236"/>
        <w:ind w:left="1227" w:hanging="735"/>
      </w:pPr>
      <w:bookmarkStart w:id="50" w:name="_Toc83888462"/>
      <w:commentRangeStart w:id="51"/>
      <w:r>
        <w:t>User Documentation</w:t>
      </w:r>
      <w:bookmarkEnd w:id="50"/>
      <w:commentRangeEnd w:id="51"/>
      <w:r w:rsidR="004D096F">
        <w:rPr>
          <w:rStyle w:val="CommentReference"/>
          <w:b w:val="0"/>
        </w:rPr>
        <w:commentReference w:id="51"/>
      </w:r>
    </w:p>
    <w:p w14:paraId="26ABF541" w14:textId="1187B183" w:rsidR="0034647F" w:rsidRDefault="527490A2" w:rsidP="000E1A42">
      <w:pPr>
        <w:pStyle w:val="Heading2"/>
        <w:ind w:left="1227" w:hanging="735"/>
      </w:pPr>
      <w:bookmarkStart w:id="52" w:name="_Toc83888463"/>
      <w:commentRangeStart w:id="53"/>
      <w:r>
        <w:t>Assumptions and Dependencies</w:t>
      </w:r>
      <w:bookmarkEnd w:id="52"/>
      <w:commentRangeEnd w:id="53"/>
      <w:r w:rsidR="004D096F">
        <w:rPr>
          <w:rStyle w:val="CommentReference"/>
          <w:b w:val="0"/>
        </w:rPr>
        <w:commentReference w:id="53"/>
      </w:r>
    </w:p>
    <w:p w14:paraId="630FABF5" w14:textId="77777777" w:rsidR="0034647F" w:rsidRDefault="527490A2">
      <w:pPr>
        <w:pStyle w:val="Heading2"/>
        <w:spacing w:after="236"/>
        <w:ind w:left="1227" w:hanging="735"/>
      </w:pPr>
      <w:bookmarkStart w:id="54" w:name="_Toc83888464"/>
      <w:commentRangeStart w:id="55"/>
      <w:r>
        <w:t>User Interfaces (Software)</w:t>
      </w:r>
      <w:bookmarkEnd w:id="54"/>
      <w:commentRangeEnd w:id="55"/>
      <w:r w:rsidR="004D096F">
        <w:rPr>
          <w:rStyle w:val="CommentReference"/>
          <w:b w:val="0"/>
        </w:rPr>
        <w:commentReference w:id="55"/>
      </w:r>
    </w:p>
    <w:p w14:paraId="40E89704" w14:textId="77777777" w:rsidR="0034647F" w:rsidRDefault="527490A2">
      <w:pPr>
        <w:pStyle w:val="Heading2"/>
        <w:spacing w:after="236"/>
        <w:ind w:left="1227" w:hanging="735"/>
      </w:pPr>
      <w:bookmarkStart w:id="56" w:name="_Toc83888465"/>
      <w:commentRangeStart w:id="57"/>
      <w:r>
        <w:t>Hardware Interfaces</w:t>
      </w:r>
      <w:bookmarkEnd w:id="56"/>
      <w:commentRangeEnd w:id="57"/>
      <w:r w:rsidR="004D096F">
        <w:rPr>
          <w:rStyle w:val="CommentReference"/>
          <w:b w:val="0"/>
        </w:rPr>
        <w:commentReference w:id="57"/>
      </w:r>
    </w:p>
    <w:p w14:paraId="7934BB0C" w14:textId="77777777" w:rsidR="0034647F" w:rsidRDefault="527490A2">
      <w:pPr>
        <w:pStyle w:val="Heading2"/>
        <w:spacing w:after="236"/>
        <w:ind w:left="1227" w:hanging="735"/>
      </w:pPr>
      <w:bookmarkStart w:id="58" w:name="_Toc83888466"/>
      <w:commentRangeStart w:id="59"/>
      <w:r>
        <w:t>Software Interfaces</w:t>
      </w:r>
      <w:bookmarkEnd w:id="58"/>
      <w:commentRangeEnd w:id="59"/>
      <w:r w:rsidR="004D096F">
        <w:rPr>
          <w:rStyle w:val="CommentReference"/>
          <w:b w:val="0"/>
        </w:rPr>
        <w:commentReference w:id="59"/>
      </w:r>
    </w:p>
    <w:p w14:paraId="1D73FBD7" w14:textId="361D0340" w:rsidR="0034647F" w:rsidRDefault="527490A2">
      <w:pPr>
        <w:pStyle w:val="Heading2"/>
        <w:ind w:left="1227" w:hanging="735"/>
      </w:pPr>
      <w:bookmarkStart w:id="60" w:name="_Toc83888467"/>
      <w:commentRangeStart w:id="61"/>
      <w:r>
        <w:t>Communications Interfaces</w:t>
      </w:r>
      <w:bookmarkEnd w:id="60"/>
      <w:commentRangeEnd w:id="61"/>
      <w:r w:rsidR="004D096F">
        <w:rPr>
          <w:rStyle w:val="CommentReference"/>
          <w:b w:val="0"/>
        </w:rPr>
        <w:commentReference w:id="61"/>
      </w:r>
    </w:p>
    <w:p w14:paraId="6A564AA7" w14:textId="5128C3AF" w:rsidR="3B30ACC1" w:rsidRDefault="3B30ACC1" w:rsidP="3B30ACC1">
      <w:pPr>
        <w:rPr>
          <w:color w:val="000000" w:themeColor="text1"/>
          <w:szCs w:val="24"/>
        </w:rPr>
      </w:pPr>
    </w:p>
    <w:p w14:paraId="0114C21A" w14:textId="35D14E66" w:rsidR="0034647F" w:rsidRDefault="527490A2">
      <w:pPr>
        <w:pStyle w:val="Heading1"/>
        <w:ind w:left="1073" w:hanging="581"/>
      </w:pPr>
      <w:bookmarkStart w:id="62" w:name="_Toc83888468"/>
      <w:commentRangeStart w:id="63"/>
      <w:r>
        <w:t>System Features</w:t>
      </w:r>
      <w:bookmarkEnd w:id="62"/>
      <w:commentRangeEnd w:id="63"/>
      <w:r w:rsidR="00FC1981">
        <w:rPr>
          <w:rStyle w:val="CommentReference"/>
          <w:b w:val="0"/>
        </w:rPr>
        <w:commentReference w:id="63"/>
      </w:r>
    </w:p>
    <w:p w14:paraId="4419CC09" w14:textId="24EE5EF9" w:rsidR="461EDF9E" w:rsidRDefault="461EDF9E" w:rsidP="461EDF9E">
      <w:pPr>
        <w:rPr>
          <w:color w:val="000000" w:themeColor="text1"/>
          <w:szCs w:val="24"/>
        </w:rPr>
      </w:pPr>
    </w:p>
    <w:p w14:paraId="786E5145" w14:textId="61524B0A" w:rsidR="461EDF9E" w:rsidRDefault="461EDF9E" w:rsidP="461EDF9E">
      <w:pPr>
        <w:rPr>
          <w:color w:val="000000" w:themeColor="text1"/>
          <w:szCs w:val="24"/>
        </w:rPr>
      </w:pPr>
    </w:p>
    <w:p w14:paraId="46A83BBE" w14:textId="3824DEAF" w:rsidR="71866731" w:rsidRDefault="5C7C6099" w:rsidP="461EDF9E">
      <w:pPr>
        <w:pStyle w:val="Heading2"/>
        <w:ind w:left="1227" w:hanging="735"/>
      </w:pPr>
      <w:bookmarkStart w:id="64" w:name="_Toc83888469"/>
      <w:r>
        <w:lastRenderedPageBreak/>
        <w:t>Wiring and Design Interface</w:t>
      </w:r>
      <w:bookmarkEnd w:id="64"/>
    </w:p>
    <w:p w14:paraId="7F11482C" w14:textId="77777777" w:rsidR="0034647F" w:rsidRDefault="527490A2">
      <w:pPr>
        <w:pStyle w:val="Heading3"/>
        <w:ind w:left="1314" w:hanging="822"/>
      </w:pPr>
      <w:bookmarkStart w:id="65" w:name="_Toc83888470"/>
      <w:r>
        <w:t>Description and Priority</w:t>
      </w:r>
      <w:bookmarkEnd w:id="65"/>
    </w:p>
    <w:p w14:paraId="56C1C0C5" w14:textId="77777777" w:rsidR="0034647F" w:rsidRDefault="527490A2">
      <w:pPr>
        <w:pStyle w:val="Heading3"/>
        <w:ind w:left="1314" w:hanging="822"/>
      </w:pPr>
      <w:bookmarkStart w:id="66" w:name="_Toc83888471"/>
      <w:r>
        <w:t>Stimulus/Response Sequences</w:t>
      </w:r>
      <w:bookmarkEnd w:id="66"/>
    </w:p>
    <w:p w14:paraId="1494E980" w14:textId="1C341E04" w:rsidR="00FD2BB8" w:rsidRDefault="527490A2" w:rsidP="3D2BEFCC">
      <w:pPr>
        <w:pStyle w:val="Heading3"/>
        <w:spacing w:after="324"/>
        <w:ind w:left="1314" w:hanging="822"/>
        <w:rPr>
          <w:color w:val="FF0000"/>
        </w:rPr>
      </w:pPr>
      <w:bookmarkStart w:id="67" w:name="_Toc83888472"/>
      <w:r w:rsidRPr="3B30ACC1">
        <w:rPr>
          <w:color w:val="FF0000"/>
        </w:rPr>
        <w:t>Functional Requirements</w:t>
      </w:r>
      <w:bookmarkEnd w:id="67"/>
    </w:p>
    <w:p w14:paraId="57404EBA" w14:textId="77777777" w:rsidR="009F4796" w:rsidRDefault="39EEC778" w:rsidP="009F4796">
      <w:pPr>
        <w:pStyle w:val="Heading3"/>
        <w:numPr>
          <w:ilvl w:val="2"/>
          <w:numId w:val="0"/>
        </w:numPr>
        <w:spacing w:before="100" w:beforeAutospacing="1" w:after="324" w:line="240" w:lineRule="auto"/>
        <w:rPr>
          <w:b w:val="0"/>
        </w:rPr>
      </w:pPr>
      <w:bookmarkStart w:id="68" w:name="_Toc83888473"/>
      <w:r>
        <w:rPr>
          <w:b w:val="0"/>
        </w:rPr>
        <w:t>3.</w:t>
      </w:r>
      <w:r w:rsidR="5A9C54DF">
        <w:rPr>
          <w:b w:val="0"/>
        </w:rPr>
        <w:t>1.3.1</w:t>
      </w:r>
      <w:r w:rsidR="5A9C54DF">
        <w:t xml:space="preserve"> </w:t>
      </w:r>
      <w:r w:rsidR="5A9C54DF">
        <w:rPr>
          <w:b w:val="0"/>
        </w:rPr>
        <w:t xml:space="preserve">The system shall allow the user to select a </w:t>
      </w:r>
      <w:r w:rsidR="6F9DA459">
        <w:rPr>
          <w:b w:val="0"/>
        </w:rPr>
        <w:t>wire</w:t>
      </w:r>
      <w:r w:rsidR="5A9C54DF">
        <w:rPr>
          <w:b w:val="0"/>
        </w:rPr>
        <w:t>.</w:t>
      </w:r>
      <w:bookmarkEnd w:id="68"/>
    </w:p>
    <w:p w14:paraId="6ED4B48F" w14:textId="5D4C680B" w:rsidR="009F4796" w:rsidRPr="009F4796" w:rsidRDefault="5A9C54DF" w:rsidP="009F4796">
      <w:pPr>
        <w:pStyle w:val="Heading3"/>
        <w:numPr>
          <w:ilvl w:val="2"/>
          <w:numId w:val="0"/>
        </w:numPr>
        <w:spacing w:before="100" w:beforeAutospacing="1" w:after="324" w:line="240" w:lineRule="auto"/>
        <w:rPr>
          <w:b w:val="0"/>
        </w:rPr>
      </w:pPr>
      <w:bookmarkStart w:id="69" w:name="_Toc83888474"/>
      <w:r>
        <w:rPr>
          <w:b w:val="0"/>
        </w:rPr>
        <w:t>3.1.3.2 The system sh</w:t>
      </w:r>
      <w:r w:rsidR="167E96CA">
        <w:rPr>
          <w:b w:val="0"/>
        </w:rPr>
        <w:t xml:space="preserve">all allow the user to move the </w:t>
      </w:r>
      <w:r w:rsidR="4B10C0B7">
        <w:rPr>
          <w:b w:val="0"/>
        </w:rPr>
        <w:t>wire</w:t>
      </w:r>
      <w:r w:rsidR="167E96CA">
        <w:rPr>
          <w:b w:val="0"/>
        </w:rPr>
        <w:t xml:space="preserve"> </w:t>
      </w:r>
      <w:r w:rsidR="66FDDA1C">
        <w:rPr>
          <w:b w:val="0"/>
        </w:rPr>
        <w:t>to connect two pin locations.</w:t>
      </w:r>
      <w:bookmarkEnd w:id="69"/>
    </w:p>
    <w:p w14:paraId="30F81B3A" w14:textId="1B122267" w:rsidR="66FDDA1C" w:rsidRDefault="66FDDA1C" w:rsidP="009F4796">
      <w:pPr>
        <w:spacing w:before="100" w:beforeAutospacing="1" w:line="240" w:lineRule="auto"/>
        <w:ind w:left="0" w:firstLine="0"/>
        <w:jc w:val="left"/>
        <w:rPr>
          <w:color w:val="000000" w:themeColor="text1"/>
          <w:szCs w:val="24"/>
        </w:rPr>
      </w:pPr>
      <w:r w:rsidRPr="3D2BEFCC">
        <w:rPr>
          <w:color w:val="000000" w:themeColor="text1"/>
          <w:szCs w:val="24"/>
        </w:rPr>
        <w:t>3.1.3.3</w:t>
      </w:r>
      <w:r w:rsidR="41D9FD66" w:rsidRPr="3D2BEFCC">
        <w:rPr>
          <w:color w:val="000000" w:themeColor="text1"/>
          <w:szCs w:val="24"/>
        </w:rPr>
        <w:t xml:space="preserve"> The system shall record the pin locations that are connected by a wire in a file.</w:t>
      </w:r>
    </w:p>
    <w:p w14:paraId="6A38A4BE" w14:textId="5C09CC82" w:rsidR="41D9FD66" w:rsidRDefault="41D9FD66" w:rsidP="009F4796">
      <w:pPr>
        <w:spacing w:before="100" w:beforeAutospacing="1" w:line="240" w:lineRule="auto"/>
        <w:ind w:left="0" w:firstLine="0"/>
        <w:jc w:val="left"/>
        <w:rPr>
          <w:color w:val="000000" w:themeColor="text1"/>
          <w:szCs w:val="24"/>
        </w:rPr>
      </w:pPr>
      <w:r w:rsidRPr="3D2BEFCC">
        <w:rPr>
          <w:color w:val="000000" w:themeColor="text1"/>
          <w:szCs w:val="24"/>
        </w:rPr>
        <w:t>3.1.3.4 The system shall have a button to save the current wire configuration.</w:t>
      </w:r>
    </w:p>
    <w:p w14:paraId="1D40F926" w14:textId="05F0D641" w:rsidR="41D9FD66" w:rsidRDefault="41D9FD66" w:rsidP="009F4796">
      <w:pPr>
        <w:spacing w:before="100" w:beforeAutospacing="1" w:line="240" w:lineRule="auto"/>
        <w:ind w:left="0" w:firstLine="0"/>
        <w:jc w:val="left"/>
        <w:rPr>
          <w:color w:val="000000" w:themeColor="text1"/>
          <w:szCs w:val="24"/>
        </w:rPr>
      </w:pPr>
      <w:r w:rsidRPr="3D2BEFCC">
        <w:rPr>
          <w:color w:val="000000" w:themeColor="text1"/>
          <w:szCs w:val="24"/>
        </w:rPr>
        <w:t>3.1.3.5 The system shall save the current configuration of wires when the “save” button is</w:t>
      </w:r>
      <w:r>
        <w:tab/>
      </w:r>
      <w:r w:rsidRPr="3D2BEFCC">
        <w:rPr>
          <w:color w:val="000000" w:themeColor="text1"/>
          <w:szCs w:val="24"/>
        </w:rPr>
        <w:t xml:space="preserve"> </w:t>
      </w:r>
      <w:r>
        <w:tab/>
      </w:r>
      <w:r w:rsidR="56D0FB63" w:rsidRPr="3D2BEFCC">
        <w:rPr>
          <w:color w:val="000000" w:themeColor="text1"/>
          <w:szCs w:val="24"/>
        </w:rPr>
        <w:t xml:space="preserve"> p</w:t>
      </w:r>
      <w:r w:rsidRPr="3D2BEFCC">
        <w:rPr>
          <w:color w:val="000000" w:themeColor="text1"/>
          <w:szCs w:val="24"/>
        </w:rPr>
        <w:t>ressed.</w:t>
      </w:r>
    </w:p>
    <w:p w14:paraId="187118CC" w14:textId="268EDFEF" w:rsidR="6295C3E7" w:rsidRDefault="6295C3E7" w:rsidP="009F4796">
      <w:pPr>
        <w:spacing w:before="100" w:beforeAutospacing="1" w:line="240" w:lineRule="auto"/>
        <w:ind w:left="0" w:firstLine="0"/>
        <w:jc w:val="left"/>
        <w:rPr>
          <w:color w:val="000000" w:themeColor="text1"/>
          <w:szCs w:val="24"/>
        </w:rPr>
      </w:pPr>
      <w:r w:rsidRPr="3D2BEFCC">
        <w:rPr>
          <w:color w:val="000000" w:themeColor="text1"/>
          <w:szCs w:val="24"/>
        </w:rPr>
        <w:t>3.1.3.</w:t>
      </w:r>
      <w:r w:rsidR="5C2F2D83" w:rsidRPr="3D2BEFCC">
        <w:rPr>
          <w:color w:val="000000" w:themeColor="text1"/>
          <w:szCs w:val="24"/>
        </w:rPr>
        <w:t>6</w:t>
      </w:r>
      <w:r w:rsidRPr="3D2BEFCC">
        <w:rPr>
          <w:color w:val="000000" w:themeColor="text1"/>
          <w:szCs w:val="24"/>
        </w:rPr>
        <w:t xml:space="preserve"> The system shall have a button to exit the Wiring and Design Interface.</w:t>
      </w:r>
    </w:p>
    <w:p w14:paraId="544F29C8" w14:textId="0FF63623" w:rsidR="356B996C" w:rsidRDefault="356B996C" w:rsidP="009F4796">
      <w:pPr>
        <w:spacing w:before="100" w:beforeAutospacing="1" w:line="240" w:lineRule="auto"/>
        <w:ind w:left="0" w:firstLine="0"/>
        <w:jc w:val="left"/>
        <w:rPr>
          <w:color w:val="000000" w:themeColor="text1"/>
          <w:szCs w:val="24"/>
        </w:rPr>
      </w:pPr>
      <w:r w:rsidRPr="3D2BEFCC">
        <w:rPr>
          <w:color w:val="000000" w:themeColor="text1"/>
          <w:szCs w:val="24"/>
        </w:rPr>
        <w:t>3.1.3.</w:t>
      </w:r>
      <w:r w:rsidR="0A9F0EDB" w:rsidRPr="3D2BEFCC">
        <w:rPr>
          <w:color w:val="000000" w:themeColor="text1"/>
          <w:szCs w:val="24"/>
        </w:rPr>
        <w:t>7</w:t>
      </w:r>
      <w:r w:rsidRPr="3D2BEFCC">
        <w:rPr>
          <w:color w:val="000000" w:themeColor="text1"/>
          <w:szCs w:val="24"/>
        </w:rPr>
        <w:t xml:space="preserve"> The system shall exit to the main view screen when the </w:t>
      </w:r>
      <w:r w:rsidR="5DDBF920" w:rsidRPr="3D2BEFCC">
        <w:rPr>
          <w:color w:val="000000" w:themeColor="text1"/>
          <w:szCs w:val="24"/>
        </w:rPr>
        <w:t>exit button is pressed.</w:t>
      </w:r>
    </w:p>
    <w:p w14:paraId="5E73D4CF" w14:textId="030A609F" w:rsidR="5FA331DE" w:rsidRDefault="5FA331DE" w:rsidP="009F4796">
      <w:pPr>
        <w:spacing w:before="100" w:beforeAutospacing="1" w:line="240" w:lineRule="auto"/>
        <w:ind w:left="0" w:firstLine="0"/>
        <w:jc w:val="left"/>
        <w:rPr>
          <w:color w:val="000000" w:themeColor="text1"/>
          <w:szCs w:val="24"/>
        </w:rPr>
      </w:pPr>
      <w:r w:rsidRPr="3D2BEFCC">
        <w:rPr>
          <w:color w:val="000000" w:themeColor="text1"/>
          <w:szCs w:val="24"/>
        </w:rPr>
        <w:t xml:space="preserve">3.1.3.8 </w:t>
      </w:r>
      <w:r w:rsidR="372F903A" w:rsidRPr="3D2BEFCC">
        <w:rPr>
          <w:color w:val="000000" w:themeColor="text1"/>
          <w:szCs w:val="24"/>
        </w:rPr>
        <w:t xml:space="preserve">The system </w:t>
      </w:r>
      <w:r w:rsidR="005269EE">
        <w:rPr>
          <w:color w:val="000000" w:themeColor="text1"/>
          <w:szCs w:val="24"/>
        </w:rPr>
        <w:t xml:space="preserve">shall </w:t>
      </w:r>
      <w:r w:rsidR="00595919">
        <w:rPr>
          <w:color w:val="000000" w:themeColor="text1"/>
          <w:szCs w:val="24"/>
        </w:rPr>
        <w:t>have a button to add a resistor to the board.</w:t>
      </w:r>
    </w:p>
    <w:p w14:paraId="40295375" w14:textId="4FADC630" w:rsidR="00595919" w:rsidRDefault="00595919" w:rsidP="009F4796">
      <w:pPr>
        <w:spacing w:before="100" w:beforeAutospacing="1" w:line="240" w:lineRule="auto"/>
        <w:ind w:left="0" w:firstLine="0"/>
        <w:jc w:val="left"/>
        <w:rPr>
          <w:color w:val="000000" w:themeColor="text1"/>
          <w:szCs w:val="24"/>
        </w:rPr>
      </w:pPr>
      <w:r>
        <w:rPr>
          <w:color w:val="000000" w:themeColor="text1"/>
          <w:szCs w:val="24"/>
        </w:rPr>
        <w:t xml:space="preserve">3.1.3.9 The system shall </w:t>
      </w:r>
      <w:r w:rsidR="00F61DE9">
        <w:rPr>
          <w:color w:val="000000" w:themeColor="text1"/>
          <w:szCs w:val="24"/>
        </w:rPr>
        <w:t>be able</w:t>
      </w:r>
      <w:r w:rsidR="00CE02A4">
        <w:rPr>
          <w:color w:val="000000" w:themeColor="text1"/>
          <w:szCs w:val="24"/>
        </w:rPr>
        <w:t xml:space="preserve"> to connect resistor</w:t>
      </w:r>
      <w:r w:rsidR="00F61DE9">
        <w:rPr>
          <w:color w:val="000000" w:themeColor="text1"/>
          <w:szCs w:val="24"/>
        </w:rPr>
        <w:t>s</w:t>
      </w:r>
      <w:r w:rsidR="00CE02A4">
        <w:rPr>
          <w:color w:val="000000" w:themeColor="text1"/>
          <w:szCs w:val="24"/>
        </w:rPr>
        <w:t xml:space="preserve"> to pins.</w:t>
      </w:r>
    </w:p>
    <w:p w14:paraId="3081123D" w14:textId="23B1FCFB" w:rsidR="00F61DE9" w:rsidRDefault="00CE02A4" w:rsidP="009F4796">
      <w:pPr>
        <w:spacing w:before="100" w:beforeAutospacing="1" w:line="240" w:lineRule="auto"/>
        <w:ind w:left="0" w:firstLine="0"/>
        <w:jc w:val="left"/>
        <w:rPr>
          <w:color w:val="000000" w:themeColor="text1"/>
          <w:szCs w:val="24"/>
        </w:rPr>
      </w:pPr>
      <w:r>
        <w:rPr>
          <w:color w:val="000000" w:themeColor="text1"/>
          <w:szCs w:val="24"/>
        </w:rPr>
        <w:t xml:space="preserve">3.1.3.10 The </w:t>
      </w:r>
      <w:r w:rsidR="00F61DE9">
        <w:rPr>
          <w:color w:val="000000" w:themeColor="text1"/>
          <w:szCs w:val="24"/>
        </w:rPr>
        <w:t>system shall be able to connect resistors to wires.</w:t>
      </w:r>
    </w:p>
    <w:p w14:paraId="10F7C433" w14:textId="0CFD823E" w:rsidR="32DE0A58" w:rsidRDefault="30634FFD" w:rsidP="461EDF9E">
      <w:pPr>
        <w:pStyle w:val="Heading2"/>
        <w:ind w:left="1227" w:hanging="735"/>
      </w:pPr>
      <w:bookmarkStart w:id="70" w:name="_Toc83888475"/>
      <w:commentRangeStart w:id="71"/>
      <w:r>
        <w:t>Arduino IDE</w:t>
      </w:r>
      <w:bookmarkEnd w:id="70"/>
      <w:commentRangeEnd w:id="71"/>
      <w:r w:rsidR="00FC1981">
        <w:rPr>
          <w:rStyle w:val="CommentReference"/>
          <w:b w:val="0"/>
        </w:rPr>
        <w:commentReference w:id="71"/>
      </w:r>
    </w:p>
    <w:p w14:paraId="770BE269" w14:textId="77777777" w:rsidR="0034647F" w:rsidRDefault="527490A2">
      <w:pPr>
        <w:pStyle w:val="Heading3"/>
        <w:ind w:left="1314" w:hanging="822"/>
      </w:pPr>
      <w:bookmarkStart w:id="72" w:name="_Toc83888476"/>
      <w:r>
        <w:t>Description and Priority</w:t>
      </w:r>
      <w:bookmarkEnd w:id="72"/>
    </w:p>
    <w:p w14:paraId="162D943C" w14:textId="77777777" w:rsidR="0034647F" w:rsidRDefault="527490A2">
      <w:pPr>
        <w:pStyle w:val="Heading3"/>
        <w:ind w:left="1314" w:hanging="822"/>
      </w:pPr>
      <w:bookmarkStart w:id="73" w:name="_Toc83888477"/>
      <w:r>
        <w:t>Stimulus/Response Sequences</w:t>
      </w:r>
      <w:bookmarkEnd w:id="73"/>
    </w:p>
    <w:p w14:paraId="28489936" w14:textId="77777777" w:rsidR="0034647F" w:rsidRDefault="527490A2">
      <w:pPr>
        <w:pStyle w:val="Heading3"/>
        <w:spacing w:after="324"/>
        <w:ind w:left="1314" w:hanging="822"/>
      </w:pPr>
      <w:bookmarkStart w:id="74" w:name="_Toc83888478"/>
      <w:r>
        <w:t>Functional Requirements</w:t>
      </w:r>
      <w:bookmarkEnd w:id="74"/>
    </w:p>
    <w:p w14:paraId="042A8590" w14:textId="42A0ACF5" w:rsidR="0034647F" w:rsidRDefault="007D46E5">
      <w:pPr>
        <w:ind w:left="1092" w:right="49" w:hanging="780"/>
      </w:pPr>
      <w:r>
        <w:t xml:space="preserve">3.2.3.1 The </w:t>
      </w:r>
      <w:r w:rsidR="003A535F">
        <w:t xml:space="preserve">system shall have a </w:t>
      </w:r>
      <w:r w:rsidR="00490F56">
        <w:t xml:space="preserve">File button </w:t>
      </w:r>
      <w:r w:rsidR="0022632C">
        <w:t xml:space="preserve">that </w:t>
      </w:r>
      <w:r w:rsidR="00C148F9">
        <w:t>shows file operations when clicked on.</w:t>
      </w:r>
    </w:p>
    <w:p w14:paraId="1AABCC67" w14:textId="64792A55" w:rsidR="00C148F9" w:rsidRDefault="00C148F9">
      <w:pPr>
        <w:ind w:left="1092" w:right="49" w:hanging="780"/>
      </w:pPr>
      <w:r>
        <w:t>3.2.3.2 The system shall have a save button</w:t>
      </w:r>
      <w:r w:rsidR="00C314FC">
        <w:t xml:space="preserve"> </w:t>
      </w:r>
      <w:r w:rsidR="00A02D0E">
        <w:t>appear when the File button is clicked</w:t>
      </w:r>
    </w:p>
    <w:p w14:paraId="18E8A355" w14:textId="055AEF1A" w:rsidR="00AA5C11" w:rsidRDefault="00AA5C11">
      <w:pPr>
        <w:ind w:left="1092" w:right="49" w:hanging="780"/>
      </w:pPr>
      <w:r>
        <w:t xml:space="preserve">3.2.3.3 The system shall save the Arduino script when </w:t>
      </w:r>
      <w:r w:rsidR="00EE7961">
        <w:t xml:space="preserve">the save button is clicked. </w:t>
      </w:r>
    </w:p>
    <w:p w14:paraId="0F0789C1" w14:textId="6F0953C7" w:rsidR="00EE7961" w:rsidRDefault="00EE7961">
      <w:pPr>
        <w:ind w:left="1092" w:right="49" w:hanging="780"/>
      </w:pPr>
      <w:r>
        <w:lastRenderedPageBreak/>
        <w:t xml:space="preserve">3.2.3.4 The system shall </w:t>
      </w:r>
      <w:r w:rsidR="005730E6">
        <w:t>have an open button</w:t>
      </w:r>
      <w:r w:rsidR="00A02D0E">
        <w:t xml:space="preserve"> appear when the File Button is clicked.</w:t>
      </w:r>
    </w:p>
    <w:p w14:paraId="4EA7BA98" w14:textId="2C36651A" w:rsidR="00A02D0E" w:rsidRDefault="00A02D0E">
      <w:pPr>
        <w:ind w:left="1092" w:right="49" w:hanging="780"/>
      </w:pPr>
      <w:r>
        <w:t xml:space="preserve">3.2.3.5 The system shall </w:t>
      </w:r>
      <w:r w:rsidR="00B75FC7">
        <w:t xml:space="preserve">open </w:t>
      </w:r>
      <w:r w:rsidR="000A203C">
        <w:t>a new Arduino script when selected</w:t>
      </w:r>
    </w:p>
    <w:p w14:paraId="3DA62AF1" w14:textId="5AD543EB" w:rsidR="00B75FC7" w:rsidRDefault="00B75FC7">
      <w:pPr>
        <w:ind w:left="1092" w:right="49" w:hanging="780"/>
      </w:pPr>
      <w:r>
        <w:t xml:space="preserve">3.2.3.6 The system shall </w:t>
      </w:r>
      <w:r w:rsidR="00675B0C">
        <w:t xml:space="preserve">have a </w:t>
      </w:r>
      <w:r w:rsidR="00111647">
        <w:t xml:space="preserve">“save configuration” button </w:t>
      </w:r>
      <w:r w:rsidR="00C93105">
        <w:t>appear when the File button is clicked.</w:t>
      </w:r>
    </w:p>
    <w:p w14:paraId="60BCFCFC" w14:textId="46AFE5E4" w:rsidR="00C93105" w:rsidRDefault="00C93105">
      <w:pPr>
        <w:ind w:left="1092" w:right="49" w:hanging="780"/>
      </w:pPr>
      <w:r>
        <w:t xml:space="preserve">3.2.3.7 The </w:t>
      </w:r>
      <w:r w:rsidR="00B940B8">
        <w:t xml:space="preserve">system shall save a configuration </w:t>
      </w:r>
      <w:r w:rsidR="00844D62">
        <w:t xml:space="preserve">file </w:t>
      </w:r>
      <w:r w:rsidR="009A6318">
        <w:t>when the “save configuration” button is clicked.</w:t>
      </w:r>
    </w:p>
    <w:p w14:paraId="2E7D0198" w14:textId="7D606711" w:rsidR="009A6318" w:rsidRDefault="009A6318">
      <w:pPr>
        <w:ind w:left="1092" w:right="49" w:hanging="780"/>
      </w:pPr>
      <w:r>
        <w:t xml:space="preserve">3.2.3.8 The </w:t>
      </w:r>
      <w:r w:rsidR="00813D9B">
        <w:t xml:space="preserve">system shall produce a configuration file that contains the </w:t>
      </w:r>
      <w:r w:rsidR="002741C9">
        <w:t xml:space="preserve">wiring </w:t>
      </w:r>
      <w:r w:rsidR="00C64CBF">
        <w:t xml:space="preserve">setup and the </w:t>
      </w:r>
      <w:r w:rsidR="00E52470">
        <w:t xml:space="preserve">Arduino code when </w:t>
      </w:r>
      <w:r w:rsidR="00BF40A5">
        <w:t>the “save configuration” button is pressed.</w:t>
      </w:r>
    </w:p>
    <w:p w14:paraId="38644638" w14:textId="77777777" w:rsidR="0034647F" w:rsidRDefault="527490A2">
      <w:pPr>
        <w:pStyle w:val="Heading2"/>
        <w:ind w:left="1227" w:hanging="735"/>
      </w:pPr>
      <w:bookmarkStart w:id="75" w:name="_Toc83888479"/>
      <w:commentRangeStart w:id="76"/>
      <w:r>
        <w:t>PIGEONS Mission Data Viewer</w:t>
      </w:r>
      <w:bookmarkEnd w:id="75"/>
    </w:p>
    <w:p w14:paraId="79E6B6AB" w14:textId="77777777" w:rsidR="0034647F" w:rsidRDefault="527490A2">
      <w:pPr>
        <w:pStyle w:val="Heading3"/>
        <w:ind w:left="1314" w:hanging="822"/>
      </w:pPr>
      <w:bookmarkStart w:id="77" w:name="_Toc83888480"/>
      <w:r>
        <w:t>Description and Priority</w:t>
      </w:r>
      <w:bookmarkEnd w:id="77"/>
    </w:p>
    <w:p w14:paraId="22FAC6A4" w14:textId="77777777" w:rsidR="0034647F" w:rsidRDefault="00FD2BB8">
      <w:pPr>
        <w:spacing w:after="497"/>
        <w:ind w:left="502" w:right="49"/>
      </w:pPr>
      <w:r>
        <w:t>The Mission Data Viewer will be built as a standalone software to display current and past PIGEONS data acquired during a mission. The XBEE module will be the means to communicate from the PIGEONS payload system and the PIGEONS Mission Data Viewer. The user will be able to control options relating XBee connection and mission types (ILS/VOR, Both). The flight path from QGroundControl will be used to create a real-time map of the flight path of the vehicle and associated data collected. The map will utilize 3D shapes and color coding scheme defined to indicate the demodulated measurements and the signal strength at any given location.</w:t>
      </w:r>
    </w:p>
    <w:p w14:paraId="09A3599F" w14:textId="77777777" w:rsidR="0034647F" w:rsidRDefault="527490A2">
      <w:pPr>
        <w:pStyle w:val="Heading3"/>
        <w:ind w:left="1314" w:hanging="822"/>
      </w:pPr>
      <w:bookmarkStart w:id="78" w:name="_Toc83888481"/>
      <w:r>
        <w:t>Stimulus/Response Sequences</w:t>
      </w:r>
      <w:bookmarkEnd w:id="78"/>
    </w:p>
    <w:p w14:paraId="5AB1ECA5" w14:textId="77777777" w:rsidR="0034647F" w:rsidRDefault="00FD2BB8">
      <w:pPr>
        <w:spacing w:after="497"/>
        <w:ind w:left="502" w:right="49"/>
      </w:pPr>
      <w:r>
        <w:t>When the UAV flies over a waypoint, the GPS location will be transmitted to the Mission Data Viewer. When the data packet is received, the ground station will parse the packet. The signal strength received will be displayed on the ground station with a color scheme. A cylinder of varying height will be used to denote the altitude the data point was taken. The user shall be able to click the GPS point to display the data values received.</w:t>
      </w:r>
    </w:p>
    <w:p w14:paraId="76D06582" w14:textId="77777777" w:rsidR="0034647F" w:rsidRDefault="527490A2">
      <w:pPr>
        <w:pStyle w:val="Heading3"/>
        <w:spacing w:after="324"/>
        <w:ind w:left="1314" w:hanging="822"/>
      </w:pPr>
      <w:bookmarkStart w:id="79" w:name="_Toc83888482"/>
      <w:r>
        <w:t>Functional Requirements</w:t>
      </w:r>
      <w:bookmarkEnd w:id="79"/>
    </w:p>
    <w:p w14:paraId="33D317D3" w14:textId="77777777" w:rsidR="0034647F" w:rsidRDefault="00FD2BB8">
      <w:pPr>
        <w:ind w:left="322" w:right="49"/>
      </w:pPr>
      <w:r>
        <w:t>4.3.3.1 The PIGEONS Mission Viewer Start screen shall be displayed upon execution.</w:t>
      </w:r>
    </w:p>
    <w:p w14:paraId="4445CD33" w14:textId="77777777" w:rsidR="0034647F" w:rsidRDefault="00FD2BB8">
      <w:pPr>
        <w:ind w:left="1092" w:right="49" w:hanging="780"/>
      </w:pPr>
      <w:r>
        <w:t>4.3.3.2 The PIGEONS Mission Viewer Start screen shall display the Track Live Mission button.</w:t>
      </w:r>
    </w:p>
    <w:p w14:paraId="44DDE54F" w14:textId="77777777" w:rsidR="0034647F" w:rsidRDefault="00FD2BB8">
      <w:pPr>
        <w:ind w:left="1092" w:right="49" w:hanging="780"/>
      </w:pPr>
      <w:r>
        <w:t>4.3.3.3 The PIGEONS Mission Viewer Start screen shall display the Replay Previous Mission button.</w:t>
      </w:r>
    </w:p>
    <w:p w14:paraId="0FB2E1FE" w14:textId="77777777" w:rsidR="0034647F" w:rsidRDefault="00FD2BB8">
      <w:pPr>
        <w:ind w:left="1092" w:right="49" w:hanging="780"/>
      </w:pPr>
      <w:r>
        <w:lastRenderedPageBreak/>
        <w:t>4.3.3.4 Pressing the Track Live Mission button shall display the Remote Vehicle Connection Settings view.</w:t>
      </w:r>
    </w:p>
    <w:p w14:paraId="5C947C07" w14:textId="77777777" w:rsidR="0034647F" w:rsidRDefault="00FD2BB8">
      <w:pPr>
        <w:ind w:left="1092" w:right="49" w:hanging="780"/>
      </w:pPr>
      <w:r>
        <w:t>4.3.3.5 The Remote Vehicle Connection Settings view shall allow the ability to select the COM port the XBee is connected to.</w:t>
      </w:r>
    </w:p>
    <w:p w14:paraId="4766FF92" w14:textId="77777777" w:rsidR="0034647F" w:rsidRDefault="00FD2BB8">
      <w:pPr>
        <w:ind w:left="1092" w:right="49" w:hanging="780"/>
      </w:pPr>
      <w:r>
        <w:t>4.3.3.6 The Remote Vehicle Connection Settings view shall allow the ability to select the Baud rate the XBee is using.</w:t>
      </w:r>
    </w:p>
    <w:p w14:paraId="55675483" w14:textId="77777777" w:rsidR="0034647F" w:rsidRDefault="00FD2BB8">
      <w:pPr>
        <w:ind w:left="1092" w:right="49" w:hanging="780"/>
      </w:pPr>
      <w:r>
        <w:t>4.3.3.7 The Remote Vehicle Connection Settings view shall allow the ability to select the Data Bits the XBee is using.</w:t>
      </w:r>
    </w:p>
    <w:p w14:paraId="78220293" w14:textId="77777777" w:rsidR="0034647F" w:rsidRDefault="00FD2BB8">
      <w:pPr>
        <w:ind w:left="1092" w:right="49" w:hanging="780"/>
      </w:pPr>
      <w:r>
        <w:t>4.3.3.8 The Remote Vehicle Connection Settings view shall allow the ability to select the parity settings the XBee is using.</w:t>
      </w:r>
    </w:p>
    <w:p w14:paraId="4BC9AB33" w14:textId="77777777" w:rsidR="0034647F" w:rsidRDefault="00FD2BB8">
      <w:pPr>
        <w:ind w:left="1092" w:right="49" w:hanging="780"/>
      </w:pPr>
      <w:r>
        <w:t>4.3.3.9 The Remote Vehicle Connection Settings view shall allow the ability to select the Stop Bits settings the XBee is using.</w:t>
      </w:r>
    </w:p>
    <w:p w14:paraId="12B9AFA7" w14:textId="77777777" w:rsidR="0034647F" w:rsidRDefault="00FD2BB8">
      <w:pPr>
        <w:ind w:left="1092" w:right="49" w:hanging="897"/>
      </w:pPr>
      <w:r>
        <w:t>4.3.3.10 The Remote Vehicle Connection Settings view shall allow the ability to select the Flow Control settings the XBee is using.</w:t>
      </w:r>
    </w:p>
    <w:p w14:paraId="78945143" w14:textId="77777777" w:rsidR="0034647F" w:rsidRDefault="00FD2BB8">
      <w:pPr>
        <w:ind w:left="205" w:right="49"/>
      </w:pPr>
      <w:r>
        <w:t>4.3.3.11 The Test Connection Button shall be displayed in red.</w:t>
      </w:r>
    </w:p>
    <w:p w14:paraId="6CFE6EFF" w14:textId="77777777" w:rsidR="0034647F" w:rsidRDefault="00FD2BB8">
      <w:pPr>
        <w:ind w:left="1092" w:right="49" w:hanging="897"/>
      </w:pPr>
      <w:r>
        <w:t>4.3.3.12 A label shall display errors when pressing the Test Connection button results in a failed connection.</w:t>
      </w:r>
    </w:p>
    <w:p w14:paraId="77F52FFC" w14:textId="77777777" w:rsidR="0034647F" w:rsidRDefault="00FD2BB8">
      <w:pPr>
        <w:ind w:left="1092" w:right="49" w:hanging="897"/>
      </w:pPr>
      <w:r>
        <w:t>4.3.3.13 The Test Connection Button shall change colors to green when a successful connection is established over the XBee module.</w:t>
      </w:r>
    </w:p>
    <w:p w14:paraId="143EC06C" w14:textId="77777777" w:rsidR="0034647F" w:rsidRDefault="00FD2BB8">
      <w:pPr>
        <w:ind w:left="1092" w:right="49" w:hanging="897"/>
      </w:pPr>
      <w:r>
        <w:t>4.3.3.14 The Next button in the Remote Vehicle Connection Settings shall display the PIGEONS Mission Settings Dialog when pressed.</w:t>
      </w:r>
    </w:p>
    <w:p w14:paraId="4668BC09" w14:textId="77777777" w:rsidR="0034647F" w:rsidRDefault="00FD2BB8">
      <w:pPr>
        <w:ind w:left="205" w:right="49"/>
      </w:pPr>
      <w:r>
        <w:t>4.3.3.15 The Mission dropdown shall display the mission types available (ILS/VOR/Both).</w:t>
      </w:r>
    </w:p>
    <w:p w14:paraId="3B028614" w14:textId="77777777" w:rsidR="0034647F" w:rsidRDefault="00FD2BB8">
      <w:pPr>
        <w:ind w:left="205" w:right="49"/>
      </w:pPr>
      <w:r>
        <w:t>4.3.3.16 The user shall enter numerical frequency values for the ILS frequency.</w:t>
      </w:r>
    </w:p>
    <w:p w14:paraId="6ADE7AD0" w14:textId="77777777" w:rsidR="0034647F" w:rsidRDefault="00FD2BB8">
      <w:pPr>
        <w:ind w:left="205" w:right="49"/>
      </w:pPr>
      <w:r>
        <w:t>4.3.3.17 The user shall enter numerical frequency values for the VOR frequency.</w:t>
      </w:r>
    </w:p>
    <w:p w14:paraId="741A7DB0" w14:textId="77777777" w:rsidR="0034647F" w:rsidRDefault="00FD2BB8">
      <w:pPr>
        <w:ind w:left="1092" w:right="49" w:hanging="897"/>
      </w:pPr>
      <w:r>
        <w:t>4.3.3.18 The Next button in the PIGEONS Mission Settings shall display the PIGEONS Mission Plan Upload Dialog when pressed.</w:t>
      </w:r>
    </w:p>
    <w:p w14:paraId="3754BA28" w14:textId="77777777" w:rsidR="0034647F" w:rsidRDefault="00FD2BB8">
      <w:pPr>
        <w:ind w:left="205" w:right="49"/>
      </w:pPr>
      <w:r>
        <w:t>4.3.3.19 Pressing the browse button shall open a file dialog for selecting .plan files.</w:t>
      </w:r>
    </w:p>
    <w:p w14:paraId="487655B1" w14:textId="77777777" w:rsidR="0034647F" w:rsidRDefault="00FD2BB8">
      <w:pPr>
        <w:ind w:left="1092" w:right="49" w:hanging="897"/>
      </w:pPr>
      <w:r>
        <w:t>4.3.3.20 The Next button in the PIGEONS Mission Plan Upload shall display the PIGEONS Live Mission Settings Confirmation Dialog when pressed.</w:t>
      </w:r>
    </w:p>
    <w:p w14:paraId="7EC233E0" w14:textId="77777777" w:rsidR="0034647F" w:rsidRDefault="00FD2BB8">
      <w:pPr>
        <w:ind w:left="205" w:right="49"/>
      </w:pPr>
      <w:r>
        <w:t>4.3.3.21 The Mission label shall display the selected mission type from 4.3.3.14.</w:t>
      </w:r>
    </w:p>
    <w:p w14:paraId="7B4D0AA3" w14:textId="77777777" w:rsidR="0034647F" w:rsidRDefault="00FD2BB8">
      <w:pPr>
        <w:ind w:left="205" w:right="49"/>
      </w:pPr>
      <w:r>
        <w:t>4.3.3.22 The ILS Frequency shall display the entered ILS frequency from 4.3.3.15.</w:t>
      </w:r>
    </w:p>
    <w:p w14:paraId="559E0F91" w14:textId="77777777" w:rsidR="0034647F" w:rsidRDefault="00FD2BB8">
      <w:pPr>
        <w:ind w:left="205" w:right="49"/>
      </w:pPr>
      <w:r>
        <w:lastRenderedPageBreak/>
        <w:t>4.3.3.23 The VOR Frequency shall display the entered VOR frequency from 4.3.3.16.</w:t>
      </w:r>
    </w:p>
    <w:p w14:paraId="2BC80D5C" w14:textId="77777777" w:rsidR="0034647F" w:rsidRDefault="00FD2BB8">
      <w:pPr>
        <w:ind w:left="205" w:right="49"/>
      </w:pPr>
      <w:r>
        <w:t>4.3.3.24 The Mission Plan label shall display the selected Mission Plan from 4.3.3.18.</w:t>
      </w:r>
    </w:p>
    <w:p w14:paraId="34B55A8A" w14:textId="77777777" w:rsidR="0034647F" w:rsidRDefault="00FD2BB8">
      <w:pPr>
        <w:ind w:left="205" w:right="49"/>
      </w:pPr>
      <w:r>
        <w:t>4.3.3.25 The start button shall display the PIGEONS Live Mission View when pressed.</w:t>
      </w:r>
    </w:p>
    <w:p w14:paraId="2C5F2AFD" w14:textId="77777777" w:rsidR="0034647F" w:rsidRDefault="00FD2BB8">
      <w:pPr>
        <w:ind w:left="205" w:right="49"/>
      </w:pPr>
      <w:r>
        <w:t>4.3.3.26 The top bar in the Live Mission View shall display the ILS Frequency from 4.3.3.15.</w:t>
      </w:r>
    </w:p>
    <w:p w14:paraId="5A00F0FE" w14:textId="77777777" w:rsidR="0034647F" w:rsidRDefault="00FD2BB8">
      <w:pPr>
        <w:ind w:left="1092" w:right="49" w:hanging="897"/>
      </w:pPr>
      <w:r>
        <w:t>4.3.3.27 The top bar in the Live Mission View shall display the Link status as Connected in green font when connected.</w:t>
      </w:r>
    </w:p>
    <w:p w14:paraId="712A2C3E" w14:textId="77777777" w:rsidR="0034647F" w:rsidRDefault="00FD2BB8">
      <w:pPr>
        <w:ind w:left="1092" w:right="49" w:hanging="897"/>
      </w:pPr>
      <w:r>
        <w:t>4.3.3.28 The top bar in the Live Mission View shall display the Link status as disconnected in red font when disconnected from XBee module.</w:t>
      </w:r>
    </w:p>
    <w:p w14:paraId="79F03CE8" w14:textId="77777777" w:rsidR="0034647F" w:rsidRDefault="00FD2BB8">
      <w:pPr>
        <w:ind w:left="205" w:right="49"/>
      </w:pPr>
      <w:r>
        <w:t>4.3.3.29 The map view shall display the path the drone flew with color coded cylinders.</w:t>
      </w:r>
    </w:p>
    <w:p w14:paraId="105D9030" w14:textId="77777777" w:rsidR="0034647F" w:rsidRDefault="00FD2BB8">
      <w:pPr>
        <w:ind w:left="1092" w:right="49" w:hanging="897"/>
      </w:pPr>
      <w:r>
        <w:t>4.3.3.30 The signal strength shall be characterized as red, yellow, green cylinders (red = unacceptable, yellow = acceptable, green = acceptable).</w:t>
      </w:r>
    </w:p>
    <w:p w14:paraId="7071374F" w14:textId="77777777" w:rsidR="0034647F" w:rsidRDefault="00FD2BB8">
      <w:pPr>
        <w:ind w:left="205" w:right="49"/>
      </w:pPr>
      <w:r>
        <w:t>4.3.3.31 Cylinder height in the map view shall be determined on UAV measured altitude.</w:t>
      </w:r>
    </w:p>
    <w:p w14:paraId="4263C28B" w14:textId="77777777" w:rsidR="0034647F" w:rsidRDefault="00FD2BB8">
      <w:pPr>
        <w:ind w:left="205" w:right="49"/>
      </w:pPr>
      <w:r>
        <w:t>4.3.3.32 Selecting a point shall display its recorded data.</w:t>
      </w:r>
    </w:p>
    <w:p w14:paraId="082B1741" w14:textId="77777777" w:rsidR="0034647F" w:rsidRDefault="00FD2BB8">
      <w:pPr>
        <w:ind w:left="1093" w:right="49" w:hanging="1080"/>
      </w:pPr>
      <w:r>
        <w:t>4.3.3.32.a Recorded data shall be defined as Location, Altitude, Measurement Type, Signal Strength, and Within Range</w:t>
      </w:r>
    </w:p>
    <w:p w14:paraId="7827DA66" w14:textId="77777777" w:rsidR="0034647F" w:rsidRDefault="00FD2BB8">
      <w:pPr>
        <w:ind w:left="10" w:right="49"/>
      </w:pPr>
      <w:r>
        <w:t>4.3.3.32.b The Location label shall display the GPS coordinates of the points recorded.</w:t>
      </w:r>
    </w:p>
    <w:p w14:paraId="2BF26754" w14:textId="77777777" w:rsidR="0034647F" w:rsidRDefault="00FD2BB8">
      <w:pPr>
        <w:ind w:left="36" w:right="49"/>
      </w:pPr>
      <w:r>
        <w:t>4.3.3.32.c The Altitude label shall display the Altitude in meters of the points height.</w:t>
      </w:r>
    </w:p>
    <w:p w14:paraId="0D72C721" w14:textId="77777777" w:rsidR="0034647F" w:rsidRDefault="00FD2BB8">
      <w:pPr>
        <w:ind w:left="10" w:right="49"/>
      </w:pPr>
      <w:r>
        <w:t>4.3.3.32.d The Measurement Type shall display the current point measurement type (ILS/Vor)</w:t>
      </w:r>
    </w:p>
    <w:p w14:paraId="074DE6A7" w14:textId="77777777" w:rsidR="0034647F" w:rsidRDefault="00FD2BB8">
      <w:pPr>
        <w:ind w:left="36" w:right="49"/>
      </w:pPr>
      <w:r>
        <w:t>4.3.3.32.e Signal Strength shall display the signal strength in dB.</w:t>
      </w:r>
    </w:p>
    <w:p w14:paraId="529647D8" w14:textId="77777777" w:rsidR="0034647F" w:rsidRDefault="00FD2BB8">
      <w:pPr>
        <w:ind w:left="69" w:right="49"/>
      </w:pPr>
      <w:r>
        <w:t>4.3.3.32.f Within Range shall display if the point recorded meets calibration criteria.</w:t>
      </w:r>
    </w:p>
    <w:p w14:paraId="6A4F05A1" w14:textId="77777777" w:rsidR="0034647F" w:rsidRDefault="00FD2BB8">
      <w:pPr>
        <w:ind w:left="1092" w:right="49" w:hanging="897"/>
      </w:pPr>
      <w:r>
        <w:t>4.3.3.33 The Mission Completed dialog shall appear denoting success/failure after UAV has landed.</w:t>
      </w:r>
    </w:p>
    <w:p w14:paraId="7497DB5C" w14:textId="77777777" w:rsidR="0034647F" w:rsidRDefault="00FD2BB8">
      <w:pPr>
        <w:ind w:left="205" w:right="49"/>
      </w:pPr>
      <w:r>
        <w:t>4.3.3.34 The user shall be able to save Mission replay to the ground station computer.</w:t>
      </w:r>
    </w:p>
    <w:p w14:paraId="00C74B84" w14:textId="77777777" w:rsidR="0034647F" w:rsidRDefault="00FD2BB8">
      <w:pPr>
        <w:ind w:left="1092" w:right="49" w:hanging="897"/>
      </w:pPr>
      <w:r>
        <w:t>4.3.3.35 The Replay Previous Mission button shall display the PIGEONS Mission Plan Replay Selection Dialog.</w:t>
      </w:r>
    </w:p>
    <w:p w14:paraId="78A8BA6D" w14:textId="77777777" w:rsidR="0034647F" w:rsidRDefault="00FD2BB8">
      <w:pPr>
        <w:ind w:left="1092" w:right="49" w:hanging="897"/>
      </w:pPr>
      <w:r>
        <w:t>4.3.3.36 Pressing the browse button for Mission plan shall open a file dialog for selecting .plan files.</w:t>
      </w:r>
    </w:p>
    <w:p w14:paraId="7C04DFA1" w14:textId="77777777" w:rsidR="0034647F" w:rsidRDefault="00FD2BB8">
      <w:pPr>
        <w:ind w:left="1092" w:right="49" w:hanging="897"/>
      </w:pPr>
      <w:r>
        <w:t>4.3.3.37 Pressing the Data Recording File browse button shall open a file dialog for selecting PIGEONS Data Record Files (.pdr) files.</w:t>
      </w:r>
    </w:p>
    <w:p w14:paraId="62042EC7" w14:textId="77777777" w:rsidR="0034647F" w:rsidRDefault="00FD2BB8">
      <w:pPr>
        <w:ind w:left="1092" w:right="49" w:hanging="897"/>
      </w:pPr>
      <w:r>
        <w:lastRenderedPageBreak/>
        <w:t>4.3.3.38 The Next button in the PIGEONS Mission Plan Replay Selection dialog shall display the PIGEONS Recorded Mission view when pressed.</w:t>
      </w:r>
    </w:p>
    <w:p w14:paraId="55837BE8" w14:textId="77777777" w:rsidR="0034647F" w:rsidRDefault="00FD2BB8">
      <w:pPr>
        <w:ind w:left="1092" w:right="49" w:hanging="897"/>
      </w:pPr>
      <w:r>
        <w:t>4.3.3.39 The Recorded Mission view shall display time warp buttons to step through mission time</w:t>
      </w:r>
    </w:p>
    <w:p w14:paraId="30355789" w14:textId="77777777" w:rsidR="0034647F" w:rsidRDefault="00FD2BB8">
      <w:pPr>
        <w:ind w:left="23" w:right="49"/>
      </w:pPr>
      <w:r>
        <w:t>4.3.3.39.a The Step Backwards button shall jump the display one data point backwards.</w:t>
      </w:r>
    </w:p>
    <w:p w14:paraId="096BFDF6" w14:textId="77777777" w:rsidR="0034647F" w:rsidRDefault="00FD2BB8">
      <w:pPr>
        <w:ind w:left="10" w:right="49"/>
      </w:pPr>
      <w:r>
        <w:t>4.3.3.39.b The Pause button shall pause the mission from displaying anymore points.</w:t>
      </w:r>
    </w:p>
    <w:p w14:paraId="0EFA7C05" w14:textId="77777777" w:rsidR="0034647F" w:rsidRDefault="00FD2BB8">
      <w:pPr>
        <w:ind w:left="36" w:right="49"/>
      </w:pPr>
      <w:r>
        <w:t>4.3.3.39.c The Play button shall continue playback of the mission.</w:t>
      </w:r>
    </w:p>
    <w:p w14:paraId="3A748164" w14:textId="77777777" w:rsidR="0034647F" w:rsidRDefault="00FD2BB8">
      <w:pPr>
        <w:ind w:left="10" w:right="49"/>
      </w:pPr>
      <w:r>
        <w:t>4.3.3.39.d The Step Forward button shall just the display one data point forward.</w:t>
      </w:r>
    </w:p>
    <w:p w14:paraId="2294AE4D" w14:textId="77777777" w:rsidR="0034647F" w:rsidRDefault="00FD2BB8">
      <w:pPr>
        <w:ind w:left="205" w:right="49"/>
      </w:pPr>
      <w:r>
        <w:t>4.3.3.40 The onboard computer shall transmit data to the ground station within 3 seconds.</w:t>
      </w:r>
    </w:p>
    <w:p w14:paraId="3CEF72B3" w14:textId="77777777" w:rsidR="0034647F" w:rsidRDefault="00FD2BB8">
      <w:pPr>
        <w:spacing w:after="694"/>
        <w:ind w:left="205" w:right="49"/>
      </w:pPr>
      <w:r>
        <w:t>4.3.3.41 The ground station shall receive data from the onboard computer within 3 seconds.</w:t>
      </w:r>
    </w:p>
    <w:p w14:paraId="491015BE" w14:textId="77777777" w:rsidR="0034647F" w:rsidRDefault="527490A2">
      <w:pPr>
        <w:pStyle w:val="Heading1"/>
        <w:ind w:left="1073" w:hanging="581"/>
      </w:pPr>
      <w:bookmarkStart w:id="80" w:name="_Toc83888483"/>
      <w:r>
        <w:t>Other Nonfunctional Requirements</w:t>
      </w:r>
      <w:bookmarkEnd w:id="80"/>
    </w:p>
    <w:p w14:paraId="091EF644" w14:textId="77777777" w:rsidR="0034647F" w:rsidRDefault="00FD2BB8">
      <w:pPr>
        <w:spacing w:after="573"/>
        <w:ind w:left="502" w:right="49"/>
      </w:pPr>
      <w:r>
        <w:t>Section 5 details the current known requirements and regulations associated with this product as of the Initial Release, Version 1.0.</w:t>
      </w:r>
    </w:p>
    <w:p w14:paraId="03DA32D3" w14:textId="77777777" w:rsidR="0034647F" w:rsidRDefault="527490A2">
      <w:pPr>
        <w:pStyle w:val="Heading2"/>
        <w:ind w:left="1227" w:hanging="735"/>
      </w:pPr>
      <w:bookmarkStart w:id="81" w:name="_Toc83888484"/>
      <w:r>
        <w:t>Performance Requirements</w:t>
      </w:r>
      <w:bookmarkEnd w:id="81"/>
    </w:p>
    <w:p w14:paraId="64DC6AE5" w14:textId="77777777" w:rsidR="0034647F" w:rsidRDefault="00FD2BB8">
      <w:pPr>
        <w:ind w:left="502" w:right="49"/>
      </w:pPr>
      <w:r>
        <w:t>5.1.1 Local data writing shall not be interrupted if connection is lost.</w:t>
      </w:r>
    </w:p>
    <w:p w14:paraId="76FDAD67" w14:textId="77777777" w:rsidR="0034647F" w:rsidRDefault="00FD2BB8">
      <w:pPr>
        <w:ind w:left="502" w:right="49"/>
      </w:pPr>
      <w:r>
        <w:t>5.1.2 Data transmission shall be performed at a speed of at minimum 10 kB/s.</w:t>
      </w:r>
    </w:p>
    <w:p w14:paraId="7CF23CEE" w14:textId="77777777" w:rsidR="0034647F" w:rsidRDefault="00FD2BB8">
      <w:pPr>
        <w:ind w:left="502" w:right="49"/>
      </w:pPr>
      <w:r>
        <w:t>5.1.3 The maximum range of data transfer from drone to base station shall exceed 1 mile.</w:t>
      </w:r>
    </w:p>
    <w:p w14:paraId="741861AE" w14:textId="77777777" w:rsidR="0034647F" w:rsidRDefault="00FD2BB8">
      <w:pPr>
        <w:ind w:left="502" w:right="49"/>
      </w:pPr>
      <w:r>
        <w:t>5.1.4 The drone shall have a maximum flight time exceeding 5 minutes.</w:t>
      </w:r>
    </w:p>
    <w:p w14:paraId="66684DB7" w14:textId="77777777" w:rsidR="0034647F" w:rsidRDefault="00FD2BB8">
      <w:pPr>
        <w:ind w:left="502" w:right="49"/>
      </w:pPr>
      <w:r>
        <w:t>5.1.5 Transmission delay from drone to ground station shall not exceed 10 seconds.</w:t>
      </w:r>
    </w:p>
    <w:p w14:paraId="4A7A48E9" w14:textId="77777777" w:rsidR="0034647F" w:rsidRDefault="00FD2BB8">
      <w:pPr>
        <w:ind w:left="502" w:right="49"/>
      </w:pPr>
      <w:r>
        <w:t>5.1.6 Delay of updating overlay shall not exceed 10 seconds.</w:t>
      </w:r>
    </w:p>
    <w:p w14:paraId="504BEDE8" w14:textId="77777777" w:rsidR="0034647F" w:rsidRDefault="00FD2BB8">
      <w:pPr>
        <w:ind w:left="1090" w:right="49" w:hanging="598"/>
      </w:pPr>
      <w:r>
        <w:t>5.1.7 The various overlay configurations should be evident and simple to understand for the user.</w:t>
      </w:r>
    </w:p>
    <w:p w14:paraId="0BF2C044" w14:textId="77777777" w:rsidR="0034647F" w:rsidRDefault="00FD2BB8">
      <w:pPr>
        <w:ind w:left="502" w:right="49"/>
      </w:pPr>
      <w:r>
        <w:t>5.1.8 Changing between types of overlay shall take no more than 5 seconds.</w:t>
      </w:r>
    </w:p>
    <w:p w14:paraId="7AC6A227" w14:textId="77777777" w:rsidR="0034647F" w:rsidRDefault="00FD2BB8">
      <w:pPr>
        <w:ind w:left="502" w:right="49"/>
      </w:pPr>
      <w:r>
        <w:t>5.1.9 The user shall be informed of any connection loss during flight.</w:t>
      </w:r>
    </w:p>
    <w:p w14:paraId="3147ADE0" w14:textId="77777777" w:rsidR="0034647F" w:rsidRDefault="00FD2BB8">
      <w:pPr>
        <w:ind w:left="387" w:right="49"/>
      </w:pPr>
      <w:r>
        <w:t>5.1.10 The user shall be notified if no signals are being collected during flight.</w:t>
      </w:r>
    </w:p>
    <w:p w14:paraId="25E64005" w14:textId="77777777" w:rsidR="0034647F" w:rsidRDefault="00FD2BB8">
      <w:pPr>
        <w:ind w:left="387" w:right="49"/>
      </w:pPr>
      <w:r>
        <w:lastRenderedPageBreak/>
        <w:t>5.1.11 The unit shall have onboard storage that exceeds 100 gb.</w:t>
      </w:r>
    </w:p>
    <w:p w14:paraId="0D32CAE6" w14:textId="77777777" w:rsidR="0034647F" w:rsidRDefault="00FD2BB8">
      <w:pPr>
        <w:ind w:left="387" w:right="49"/>
      </w:pPr>
      <w:r>
        <w:t>5.1.12 The operating software on the Raspberry Pi shall not exceed 16 gb.</w:t>
      </w:r>
    </w:p>
    <w:p w14:paraId="709E8D2D" w14:textId="77777777" w:rsidR="0034647F" w:rsidRDefault="527490A2">
      <w:pPr>
        <w:pStyle w:val="Heading2"/>
        <w:ind w:left="1227" w:hanging="735"/>
      </w:pPr>
      <w:bookmarkStart w:id="82" w:name="_Toc83888485"/>
      <w:r>
        <w:t>Safety Requirements</w:t>
      </w:r>
      <w:bookmarkEnd w:id="82"/>
    </w:p>
    <w:p w14:paraId="0D9AFD53" w14:textId="77777777" w:rsidR="0034647F" w:rsidRDefault="00FD2BB8">
      <w:pPr>
        <w:ind w:left="1090" w:right="49" w:hanging="598"/>
      </w:pPr>
      <w:r>
        <w:t>5.2.1 The system shall not be utilized in unapproved airspace unless directly approved by the FAA.</w:t>
      </w:r>
    </w:p>
    <w:p w14:paraId="0DF503F1" w14:textId="77777777" w:rsidR="0034647F" w:rsidRDefault="00FD2BB8">
      <w:pPr>
        <w:ind w:left="502" w:right="49"/>
      </w:pPr>
      <w:r>
        <w:t>5.2.2 The drone shall not be flown within 5 miles of the airport without the airports consent.</w:t>
      </w:r>
    </w:p>
    <w:p w14:paraId="0BA4DD2A" w14:textId="77777777" w:rsidR="0034647F" w:rsidRDefault="00FD2BB8">
      <w:pPr>
        <w:ind w:left="1090" w:right="49" w:hanging="598"/>
      </w:pPr>
      <w:r>
        <w:t>5.2.3 The drone shall have a protocol to come back to the ground station if connection is lost.</w:t>
      </w:r>
    </w:p>
    <w:p w14:paraId="4EC558F7" w14:textId="77777777" w:rsidR="0034647F" w:rsidRDefault="00FD2BB8">
      <w:pPr>
        <w:ind w:left="502" w:right="49"/>
      </w:pPr>
      <w:r>
        <w:t>5.2.4 All electrical connection shall be concealed.</w:t>
      </w:r>
    </w:p>
    <w:p w14:paraId="03F2EB3A" w14:textId="77777777" w:rsidR="0034647F" w:rsidRDefault="00FD2BB8">
      <w:pPr>
        <w:spacing w:after="582"/>
        <w:ind w:left="502" w:right="49"/>
      </w:pPr>
      <w:r>
        <w:t>5.2.5 No voltage line shall exceed 20 volts.</w:t>
      </w:r>
    </w:p>
    <w:p w14:paraId="1936CE57" w14:textId="77777777" w:rsidR="0034647F" w:rsidRDefault="527490A2">
      <w:pPr>
        <w:pStyle w:val="Heading2"/>
        <w:ind w:left="1227" w:hanging="735"/>
      </w:pPr>
      <w:bookmarkStart w:id="83" w:name="_Toc83888486"/>
      <w:r>
        <w:t>Security Requirements</w:t>
      </w:r>
      <w:bookmarkEnd w:id="83"/>
    </w:p>
    <w:p w14:paraId="669690E8" w14:textId="77777777" w:rsidR="0034647F" w:rsidRDefault="00FD2BB8">
      <w:pPr>
        <w:ind w:left="1090" w:right="49" w:hanging="598"/>
      </w:pPr>
      <w:r>
        <w:t>5.3.1 No other device shall be able to receive the transmission unless a transmission key is provided.</w:t>
      </w:r>
    </w:p>
    <w:p w14:paraId="3942020D" w14:textId="77777777" w:rsidR="0034647F" w:rsidRDefault="00FD2BB8">
      <w:pPr>
        <w:ind w:left="502" w:right="49"/>
      </w:pPr>
      <w:r>
        <w:t>5.3.2 The unit shall not measure any signals other than ILS and VOR.</w:t>
      </w:r>
    </w:p>
    <w:p w14:paraId="34558A89" w14:textId="77777777" w:rsidR="0034647F" w:rsidRDefault="00FD2BB8">
      <w:pPr>
        <w:ind w:left="1090" w:right="49" w:hanging="598"/>
      </w:pPr>
      <w:r>
        <w:t>5.3.3 The operator of the ground station shall possess a drone license unless flying in a designated area.</w:t>
      </w:r>
    </w:p>
    <w:p w14:paraId="50B06D21" w14:textId="77777777" w:rsidR="0034647F" w:rsidRDefault="00FD2BB8">
      <w:pPr>
        <w:spacing w:after="571"/>
        <w:ind w:left="1090" w:right="49" w:hanging="598"/>
      </w:pPr>
      <w:r>
        <w:t>5.3.4 The drone shall not capture any images of private property or individuals without consent.</w:t>
      </w:r>
    </w:p>
    <w:p w14:paraId="1B577025" w14:textId="77777777" w:rsidR="0034647F" w:rsidRDefault="527490A2">
      <w:pPr>
        <w:pStyle w:val="Heading2"/>
        <w:ind w:left="1227" w:hanging="735"/>
      </w:pPr>
      <w:bookmarkStart w:id="84" w:name="_Toc83888487"/>
      <w:r>
        <w:t>System Quality Attributes</w:t>
      </w:r>
      <w:bookmarkEnd w:id="84"/>
    </w:p>
    <w:p w14:paraId="0475F72A" w14:textId="77777777" w:rsidR="0034647F" w:rsidRDefault="00FD2BB8">
      <w:pPr>
        <w:ind w:left="502" w:right="49"/>
      </w:pPr>
      <w:r>
        <w:t>5.4.1 The signals collected shall be within 2</w:t>
      </w:r>
      <w:r>
        <w:rPr>
          <w:i/>
        </w:rPr>
        <w:t>σ</w:t>
      </w:r>
    </w:p>
    <w:p w14:paraId="3C97B0D1" w14:textId="77777777" w:rsidR="0034647F" w:rsidRDefault="00FD2BB8">
      <w:pPr>
        <w:spacing w:after="0"/>
        <w:ind w:left="1090" w:right="49" w:hanging="598"/>
      </w:pPr>
      <w:r>
        <w:t>5.4.2 The measured carrier frequency shall be within ±0.002% of the intended carrier frequency of the VOR transmitter as highlighted in ICAO Document 8071, Volume 1,</w:t>
      </w:r>
    </w:p>
    <w:p w14:paraId="2267225C" w14:textId="77777777" w:rsidR="0034647F" w:rsidRDefault="00FD2BB8">
      <w:pPr>
        <w:spacing w:after="189"/>
        <w:ind w:left="1103" w:right="49"/>
      </w:pPr>
      <w:r>
        <w:t>2.2.6.</w:t>
      </w:r>
    </w:p>
    <w:p w14:paraId="699DF47E" w14:textId="77777777" w:rsidR="0034647F" w:rsidRDefault="00FD2BB8">
      <w:pPr>
        <w:ind w:left="1090" w:right="49" w:hanging="598"/>
      </w:pPr>
      <w:r>
        <w:t>5.4.3 Changing the polarization of the antenna shall have a variance of ±2.0</w:t>
      </w:r>
      <w:r>
        <w:rPr>
          <w:rFonts w:ascii="Calibri" w:eastAsia="Calibri" w:hAnsi="Calibri" w:cs="Calibri"/>
        </w:rPr>
        <w:t xml:space="preserve">° </w:t>
      </w:r>
      <w:r>
        <w:t>on VOR measurements as discussed in ICAO Document 8071, Volume 1, 2.2.34.</w:t>
      </w:r>
    </w:p>
    <w:p w14:paraId="6BB97424" w14:textId="77777777" w:rsidR="0034647F" w:rsidRDefault="00FD2BB8">
      <w:pPr>
        <w:ind w:left="1090" w:right="49" w:hanging="598"/>
      </w:pPr>
      <w:r>
        <w:t>5.4.4 The system shall abide to all VOR bearing measurements as discussed in ICAO Document 8071, Volume 1, 2.2.7 and 2.2.8.</w:t>
      </w:r>
    </w:p>
    <w:p w14:paraId="44A97846" w14:textId="77777777" w:rsidR="0034647F" w:rsidRDefault="00FD2BB8">
      <w:pPr>
        <w:ind w:left="1090" w:right="49" w:hanging="598"/>
      </w:pPr>
      <w:r>
        <w:lastRenderedPageBreak/>
        <w:t>5.4.5 The VOR 9 960 Hz carrier shall have a modulation depth between 28% and 32% as discussed in ICAO Document 8071, Volume 1, 2.2.12.</w:t>
      </w:r>
    </w:p>
    <w:p w14:paraId="3477DE30" w14:textId="77777777" w:rsidR="0034647F" w:rsidRDefault="00FD2BB8">
      <w:pPr>
        <w:ind w:left="1090" w:right="49" w:hanging="598"/>
      </w:pPr>
      <w:r>
        <w:t>5.4.6 The VOR 30 Hz carrier shall have a modulation depth between 28% and 32% as discussed in ICAO Document 8071, Volume 1, 2.2.12.</w:t>
      </w:r>
    </w:p>
    <w:p w14:paraId="75939939" w14:textId="77777777" w:rsidR="0034647F" w:rsidRDefault="00FD2BB8">
      <w:pPr>
        <w:ind w:left="1090" w:right="49" w:hanging="598"/>
      </w:pPr>
      <w:r>
        <w:t>5.4.7 The DDM of the two ILS carriers shall be within ±2.0% when directly in line with the center line of the runway as discussed in Section 4.3.14 and 4.3.15 of ICAO Document 8071, Volume 1.</w:t>
      </w:r>
    </w:p>
    <w:p w14:paraId="3A6A0BFB" w14:textId="77777777" w:rsidR="0034647F" w:rsidRDefault="00FD2BB8">
      <w:pPr>
        <w:ind w:left="1090" w:right="49" w:hanging="598"/>
      </w:pPr>
      <w:r>
        <w:t>5.4.8 The average error in measurement of ILS location in the horizontal direction shall be within ±10.5 m as discussed in Section 4.3.26 to 4.3.28 of ICAO Document 8071, Volume 1.</w:t>
      </w:r>
    </w:p>
    <w:p w14:paraId="115A61CC" w14:textId="77777777" w:rsidR="0034647F" w:rsidRDefault="00FD2BB8">
      <w:pPr>
        <w:ind w:left="502" w:right="49"/>
      </w:pPr>
      <w:r>
        <w:t>5.4.9 The data collection unit shall not exceed 1 lb excluding the antenna.</w:t>
      </w:r>
    </w:p>
    <w:p w14:paraId="536678C5" w14:textId="77777777" w:rsidR="0034647F" w:rsidRDefault="00FD2BB8">
      <w:pPr>
        <w:ind w:left="387" w:right="49"/>
      </w:pPr>
      <w:r>
        <w:t>5.4.10 The data collection unit shall be a standalone unit from the drone.</w:t>
      </w:r>
    </w:p>
    <w:p w14:paraId="1D33F71C" w14:textId="77777777" w:rsidR="0034647F" w:rsidRDefault="00FD2BB8">
      <w:pPr>
        <w:ind w:left="387" w:right="49"/>
      </w:pPr>
      <w:r>
        <w:t>5.4.11 The data collection utilized without transmitting data if desired.</w:t>
      </w:r>
    </w:p>
    <w:p w14:paraId="6D9BA2F8" w14:textId="77777777" w:rsidR="0034647F" w:rsidRDefault="00FD2BB8">
      <w:pPr>
        <w:ind w:left="387" w:right="49"/>
      </w:pPr>
      <w:r>
        <w:t>5.4.12 The ground station shall display the overlay on top of a terrain/satellite map.</w:t>
      </w:r>
    </w:p>
    <w:p w14:paraId="06C7EDF9" w14:textId="77777777" w:rsidR="0034647F" w:rsidRDefault="00FD2BB8">
      <w:pPr>
        <w:ind w:left="387" w:right="49"/>
      </w:pPr>
      <w:r>
        <w:t>5.4.13 The ground station software shall display the correct overlay selected by the user.</w:t>
      </w:r>
    </w:p>
    <w:p w14:paraId="3F010FE5" w14:textId="77777777" w:rsidR="0034647F" w:rsidRDefault="00FD2BB8">
      <w:pPr>
        <w:spacing w:after="571"/>
        <w:ind w:left="1092" w:right="49" w:hanging="715"/>
      </w:pPr>
      <w:r>
        <w:t>5.4.14 The system shall be able to be used during approved flight times by the FAA or respective airport.</w:t>
      </w:r>
    </w:p>
    <w:p w14:paraId="26CBA500" w14:textId="77777777" w:rsidR="0034647F" w:rsidRDefault="527490A2">
      <w:pPr>
        <w:pStyle w:val="Heading2"/>
        <w:ind w:left="1227" w:hanging="735"/>
      </w:pPr>
      <w:bookmarkStart w:id="85" w:name="_Toc83888488"/>
      <w:r>
        <w:t>Business Rules</w:t>
      </w:r>
      <w:bookmarkEnd w:id="85"/>
    </w:p>
    <w:p w14:paraId="6D85BE8C" w14:textId="77777777" w:rsidR="0034647F" w:rsidRDefault="00FD2BB8">
      <w:pPr>
        <w:ind w:left="1090" w:right="49" w:hanging="598"/>
      </w:pPr>
      <w:r>
        <w:t>5.5.1 Only the FAA and the airport shall be able to authorize drone testing within 5 miles of the airport.</w:t>
      </w:r>
    </w:p>
    <w:p w14:paraId="3EEC00FD" w14:textId="77777777" w:rsidR="0034647F" w:rsidRDefault="00FD2BB8">
      <w:pPr>
        <w:spacing w:after="683"/>
        <w:ind w:left="1090" w:right="49" w:hanging="598"/>
      </w:pPr>
      <w:r>
        <w:t>5.5.2 A flight test engineer should determine the pre-flight path needed to verify the transmitters as described in ICAO Document 8071, Volume 1.</w:t>
      </w:r>
    </w:p>
    <w:p w14:paraId="7EEEB4C3" w14:textId="77777777" w:rsidR="0034647F" w:rsidRDefault="527490A2">
      <w:pPr>
        <w:pStyle w:val="Heading1"/>
        <w:spacing w:after="277"/>
        <w:ind w:left="1073" w:hanging="581"/>
      </w:pPr>
      <w:bookmarkStart w:id="86" w:name="_Toc83888489"/>
      <w:r>
        <w:t>Appendix A: Glossary</w:t>
      </w:r>
      <w:bookmarkEnd w:id="86"/>
    </w:p>
    <w:p w14:paraId="2699884A" w14:textId="77777777" w:rsidR="0034647F" w:rsidRDefault="00FD2BB8">
      <w:pPr>
        <w:ind w:left="1092" w:right="49" w:hanging="689"/>
      </w:pPr>
      <w:r>
        <w:t>DDM - Difference in depth of modulation. The percentage modulation depth of the larger signal minus the percentage modulation depth of the smaller signal, divided by 100.</w:t>
      </w:r>
    </w:p>
    <w:p w14:paraId="6B0E44A4" w14:textId="77777777" w:rsidR="0034647F" w:rsidRDefault="00FD2BB8">
      <w:pPr>
        <w:ind w:left="381" w:right="49"/>
      </w:pPr>
      <w:r>
        <w:t>ICAO - International Civil Aviation Authority</w:t>
      </w:r>
    </w:p>
    <w:p w14:paraId="1D6C258A" w14:textId="77777777" w:rsidR="0034647F" w:rsidRDefault="00FD2BB8">
      <w:pPr>
        <w:ind w:left="625" w:right="49"/>
      </w:pPr>
      <w:r>
        <w:t>ILS - Instrument landing system</w:t>
      </w:r>
    </w:p>
    <w:p w14:paraId="58E8F094" w14:textId="77777777" w:rsidR="0034647F" w:rsidRDefault="00FD2BB8">
      <w:pPr>
        <w:ind w:left="502" w:right="49"/>
      </w:pPr>
      <w:r>
        <w:lastRenderedPageBreak/>
        <w:t>QGC - QGroundControl, software package controlling autonomous functions.</w:t>
      </w:r>
    </w:p>
    <w:p w14:paraId="7B62489C" w14:textId="77777777" w:rsidR="0034647F" w:rsidRDefault="00FD2BB8">
      <w:pPr>
        <w:ind w:left="589" w:right="49"/>
      </w:pPr>
      <w:r>
        <w:t>RPi - Raspberry Pi 3 model B</w:t>
      </w:r>
    </w:p>
    <w:p w14:paraId="048889A1" w14:textId="77777777" w:rsidR="0034647F" w:rsidRDefault="00FD2BB8">
      <w:pPr>
        <w:ind w:left="502" w:right="49"/>
      </w:pPr>
      <w:r>
        <w:t>SDR - Software Defined Radio</w:t>
      </w:r>
    </w:p>
    <w:p w14:paraId="051489D5" w14:textId="77777777" w:rsidR="0034647F" w:rsidRDefault="00FD2BB8">
      <w:pPr>
        <w:ind w:left="502" w:right="49"/>
      </w:pPr>
      <w:r>
        <w:t>UDP - User Datagram Protocol</w:t>
      </w:r>
    </w:p>
    <w:p w14:paraId="7FF86786" w14:textId="77777777" w:rsidR="0034647F" w:rsidRDefault="00FD2BB8">
      <w:pPr>
        <w:ind w:left="502" w:right="49"/>
      </w:pPr>
      <w:r>
        <w:t>VHF - Very High Frequency</w:t>
      </w:r>
    </w:p>
    <w:p w14:paraId="77A873E4" w14:textId="77777777" w:rsidR="0034647F" w:rsidRDefault="00FD2BB8">
      <w:pPr>
        <w:spacing w:after="694"/>
        <w:ind w:left="502" w:right="49"/>
      </w:pPr>
      <w:r>
        <w:t>VOR - VHF omnidirectional radio range</w:t>
      </w:r>
    </w:p>
    <w:p w14:paraId="1472E78B" w14:textId="77777777" w:rsidR="0034647F" w:rsidRDefault="527490A2">
      <w:pPr>
        <w:pStyle w:val="Heading1"/>
        <w:spacing w:after="97"/>
        <w:ind w:left="1073" w:hanging="581"/>
      </w:pPr>
      <w:bookmarkStart w:id="87" w:name="_Toc83888490"/>
      <w:r>
        <w:t>Appendix B: Analysis Models</w:t>
      </w:r>
      <w:bookmarkEnd w:id="87"/>
    </w:p>
    <w:p w14:paraId="172980C3" w14:textId="77777777" w:rsidR="0034647F" w:rsidRDefault="00FD2BB8">
      <w:pPr>
        <w:spacing w:after="0" w:line="259" w:lineRule="auto"/>
        <w:ind w:left="507" w:firstLine="0"/>
        <w:jc w:val="left"/>
      </w:pPr>
      <w:r>
        <w:rPr>
          <w:noProof/>
        </w:rPr>
        <w:drawing>
          <wp:inline distT="0" distB="0" distL="0" distR="0" wp14:anchorId="49DC2693" wp14:editId="1DC0A607">
            <wp:extent cx="5943724" cy="4778369"/>
            <wp:effectExtent l="0" t="0" r="0" b="0"/>
            <wp:docPr id="1270" name="Picture 1270"/>
            <wp:cNvGraphicFramePr/>
            <a:graphic xmlns:a="http://schemas.openxmlformats.org/drawingml/2006/main">
              <a:graphicData uri="http://schemas.openxmlformats.org/drawingml/2006/picture">
                <pic:pic xmlns:pic="http://schemas.openxmlformats.org/drawingml/2006/picture">
                  <pic:nvPicPr>
                    <pic:cNvPr id="1270" name="Picture 1270"/>
                    <pic:cNvPicPr/>
                  </pic:nvPicPr>
                  <pic:blipFill>
                    <a:blip r:embed="rId17"/>
                    <a:stretch>
                      <a:fillRect/>
                    </a:stretch>
                  </pic:blipFill>
                  <pic:spPr>
                    <a:xfrm>
                      <a:off x="0" y="0"/>
                      <a:ext cx="5943724" cy="4778369"/>
                    </a:xfrm>
                    <a:prstGeom prst="rect">
                      <a:avLst/>
                    </a:prstGeom>
                  </pic:spPr>
                </pic:pic>
              </a:graphicData>
            </a:graphic>
          </wp:inline>
        </w:drawing>
      </w:r>
      <w:commentRangeEnd w:id="76"/>
      <w:r w:rsidR="009056A1">
        <w:rPr>
          <w:rStyle w:val="CommentReference"/>
        </w:rPr>
        <w:commentReference w:id="76"/>
      </w:r>
    </w:p>
    <w:sectPr w:rsidR="0034647F">
      <w:footerReference w:type="even" r:id="rId18"/>
      <w:footerReference w:type="default" r:id="rId19"/>
      <w:footerReference w:type="first" r:id="rId20"/>
      <w:pgSz w:w="12240" w:h="15840"/>
      <w:pgMar w:top="1440" w:right="1376" w:bottom="1991" w:left="933" w:header="720" w:footer="1155"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efts, David L." w:date="2021-10-09T21:17:00Z" w:initials="JDL">
    <w:p w14:paraId="5FF1D4DF" w14:textId="059FC69E" w:rsidR="009056A1" w:rsidRDefault="009056A1">
      <w:pPr>
        <w:pStyle w:val="CommentText"/>
      </w:pPr>
      <w:r>
        <w:rPr>
          <w:rStyle w:val="CommentReference"/>
        </w:rPr>
        <w:annotationRef/>
      </w:r>
      <w:r>
        <w:t>I am not sure why y'all decided to not use the template posted on the Canvas page</w:t>
      </w:r>
      <w:r w:rsidR="00BE1589">
        <w:t>. It looks way better, works better, and is the expected formatting for this document in this class.</w:t>
      </w:r>
      <w:r>
        <w:t xml:space="preserve"> </w:t>
      </w:r>
    </w:p>
  </w:comment>
  <w:comment w:id="2" w:author="Jefts, David L." w:date="2021-10-09T20:51:00Z" w:initials="JDL">
    <w:p w14:paraId="18042492" w14:textId="582ED4C5" w:rsidR="00FF3C98" w:rsidRDefault="00FF3C98" w:rsidP="00FF3C98">
      <w:pPr>
        <w:pStyle w:val="CommentText"/>
      </w:pPr>
      <w:r>
        <w:rPr>
          <w:rStyle w:val="CommentReference"/>
        </w:rPr>
        <w:annotationRef/>
      </w:r>
      <w:r>
        <w:t>This should be on its own page</w:t>
      </w:r>
    </w:p>
  </w:comment>
  <w:comment w:id="4" w:author="Jefts, David L." w:date="2021-10-09T20:51:00Z" w:initials="JDL">
    <w:p w14:paraId="17A581AE" w14:textId="4DD9B15F" w:rsidR="00FF3C98" w:rsidRDefault="00FF3C98" w:rsidP="00FF3C98">
      <w:pPr>
        <w:pStyle w:val="CommentText"/>
        <w:jc w:val="left"/>
      </w:pPr>
      <w:r>
        <w:rPr>
          <w:rStyle w:val="CommentReference"/>
        </w:rPr>
        <w:annotationRef/>
      </w:r>
      <w:r>
        <w:t>Why is this highlighted?</w:t>
      </w:r>
    </w:p>
  </w:comment>
  <w:comment w:id="5" w:author="Jefts, David L." w:date="2021-10-09T20:53:00Z" w:initials="JDL">
    <w:p w14:paraId="24116D12" w14:textId="4AC05D28" w:rsidR="00FF3C98" w:rsidRDefault="00FF3C98">
      <w:pPr>
        <w:pStyle w:val="CommentText"/>
      </w:pPr>
      <w:r>
        <w:rPr>
          <w:rStyle w:val="CommentReference"/>
        </w:rPr>
        <w:annotationRef/>
      </w:r>
      <w:r>
        <w:t>This should be all black</w:t>
      </w:r>
    </w:p>
  </w:comment>
  <w:comment w:id="7" w:author="Jefts, David L." w:date="2021-10-09T21:18:00Z" w:initials="JDL">
    <w:p w14:paraId="5D9344C2" w14:textId="5AF8E29A" w:rsidR="00BE1589" w:rsidRDefault="00BE1589">
      <w:pPr>
        <w:pStyle w:val="CommentText"/>
      </w:pPr>
      <w:r>
        <w:t xml:space="preserve">This is missing the "Document Conventions" section. </w:t>
      </w:r>
      <w:r>
        <w:rPr>
          <w:rStyle w:val="CommentReference"/>
        </w:rPr>
        <w:annotationRef/>
      </w:r>
      <w:r>
        <w:t>You should include all sections in your template, even if all you say is "There are no special conventions used in this document".</w:t>
      </w:r>
    </w:p>
  </w:comment>
  <w:comment w:id="9" w:author="Jefts, David L." w:date="2021-10-09T20:54:00Z" w:initials="JDL">
    <w:p w14:paraId="55ACEB92" w14:textId="0CDA77B4" w:rsidR="00FF3C98" w:rsidRDefault="00FF3C98">
      <w:pPr>
        <w:pStyle w:val="CommentText"/>
      </w:pPr>
      <w:r>
        <w:rPr>
          <w:rStyle w:val="CommentReference"/>
        </w:rPr>
        <w:annotationRef/>
      </w:r>
      <w:r>
        <w:t>Oxford commas rule :)</w:t>
      </w:r>
    </w:p>
  </w:comment>
  <w:comment w:id="34" w:author="Jefts, David L." w:date="2021-10-09T21:23:00Z" w:initials="JDL">
    <w:p w14:paraId="10B387CA" w14:textId="671E8FFE" w:rsidR="004D096F" w:rsidRDefault="004D096F">
      <w:pPr>
        <w:pStyle w:val="CommentText"/>
      </w:pPr>
      <w:r>
        <w:rPr>
          <w:rStyle w:val="CommentReference"/>
        </w:rPr>
        <w:annotationRef/>
      </w:r>
      <w:r>
        <w:t>Do the config files actually need to be zipped? Normally they should ship with the rest of the software by default, and only zipped if the entire project is zipped.</w:t>
      </w:r>
    </w:p>
  </w:comment>
  <w:comment w:id="38" w:author="Jefts, David L." w:date="2021-10-09T21:26:00Z" w:initials="JDL">
    <w:p w14:paraId="0251989B" w14:textId="34C7AB9D" w:rsidR="004D096F" w:rsidRDefault="004D096F">
      <w:pPr>
        <w:pStyle w:val="CommentText"/>
      </w:pPr>
      <w:r>
        <w:rPr>
          <w:rStyle w:val="CommentReference"/>
        </w:rPr>
        <w:annotationRef/>
      </w:r>
      <w:r>
        <w:t>Are these functions supposed to be within the Arduino IDE or within your software project you are creating?</w:t>
      </w:r>
    </w:p>
  </w:comment>
  <w:comment w:id="39" w:author="Jefts, David L." w:date="2021-10-09T21:26:00Z" w:initials="JDL">
    <w:p w14:paraId="6B0F8352" w14:textId="67F49E30" w:rsidR="004D096F" w:rsidRDefault="004D096F">
      <w:pPr>
        <w:pStyle w:val="CommentText"/>
      </w:pPr>
      <w:r>
        <w:rPr>
          <w:rStyle w:val="CommentReference"/>
        </w:rPr>
        <w:annotationRef/>
      </w:r>
      <w:r>
        <w:t>This should be a separate sentence.</w:t>
      </w:r>
    </w:p>
  </w:comment>
  <w:comment w:id="44" w:author="Jefts, David L." w:date="2021-10-09T21:27:00Z" w:initials="JDL">
    <w:p w14:paraId="60068BB3" w14:textId="78450858" w:rsidR="004D096F" w:rsidRDefault="004D096F">
      <w:pPr>
        <w:pStyle w:val="CommentText"/>
      </w:pPr>
      <w:r>
        <w:rPr>
          <w:rStyle w:val="CommentReference"/>
        </w:rPr>
        <w:annotationRef/>
      </w:r>
      <w:r>
        <w:t>Incomplete section</w:t>
      </w:r>
    </w:p>
  </w:comment>
  <w:comment w:id="49" w:author="Jefts, David L." w:date="2021-10-09T21:27:00Z" w:initials="JDL">
    <w:p w14:paraId="1D926E53" w14:textId="1478DDB9" w:rsidR="004D096F" w:rsidRDefault="004D096F">
      <w:pPr>
        <w:pStyle w:val="CommentText"/>
      </w:pPr>
      <w:r>
        <w:rPr>
          <w:rStyle w:val="CommentReference"/>
        </w:rPr>
        <w:annotationRef/>
      </w:r>
      <w:r>
        <w:t>Incomplete section</w:t>
      </w:r>
    </w:p>
  </w:comment>
  <w:comment w:id="51" w:author="Jefts, David L." w:date="2021-10-09T21:28:00Z" w:initials="JDL">
    <w:p w14:paraId="4B056C27" w14:textId="31058E23" w:rsidR="004D096F" w:rsidRDefault="004D096F">
      <w:pPr>
        <w:pStyle w:val="CommentText"/>
      </w:pPr>
      <w:r>
        <w:rPr>
          <w:rStyle w:val="CommentReference"/>
        </w:rPr>
        <w:annotationRef/>
      </w:r>
      <w:r>
        <w:t>Incomplete section</w:t>
      </w:r>
    </w:p>
  </w:comment>
  <w:comment w:id="53" w:author="Jefts, David L." w:date="2021-10-09T21:28:00Z" w:initials="JDL">
    <w:p w14:paraId="61C401E6" w14:textId="3AF687B4" w:rsidR="004D096F" w:rsidRDefault="004D096F">
      <w:pPr>
        <w:pStyle w:val="CommentText"/>
      </w:pPr>
      <w:r>
        <w:rPr>
          <w:rStyle w:val="CommentReference"/>
        </w:rPr>
        <w:annotationRef/>
      </w:r>
      <w:r>
        <w:t>Incomplete section</w:t>
      </w:r>
    </w:p>
  </w:comment>
  <w:comment w:id="55" w:author="Jefts, David L." w:date="2021-10-09T21:28:00Z" w:initials="JDL">
    <w:p w14:paraId="4467C90C" w14:textId="66294980" w:rsidR="004D096F" w:rsidRDefault="004D096F">
      <w:pPr>
        <w:pStyle w:val="CommentText"/>
      </w:pPr>
      <w:r>
        <w:rPr>
          <w:rStyle w:val="CommentReference"/>
        </w:rPr>
        <w:annotationRef/>
      </w:r>
      <w:r>
        <w:t>Incomplete section</w:t>
      </w:r>
    </w:p>
  </w:comment>
  <w:comment w:id="57" w:author="Jefts, David L." w:date="2021-10-09T21:28:00Z" w:initials="JDL">
    <w:p w14:paraId="5D158367" w14:textId="5B9A57FA" w:rsidR="004D096F" w:rsidRDefault="004D096F">
      <w:pPr>
        <w:pStyle w:val="CommentText"/>
      </w:pPr>
      <w:r>
        <w:rPr>
          <w:rStyle w:val="CommentReference"/>
        </w:rPr>
        <w:annotationRef/>
      </w:r>
      <w:r>
        <w:t>Incomplete section</w:t>
      </w:r>
    </w:p>
  </w:comment>
  <w:comment w:id="59" w:author="Jefts, David L." w:date="2021-10-09T21:28:00Z" w:initials="JDL">
    <w:p w14:paraId="28F4CDF1" w14:textId="13210BEA" w:rsidR="004D096F" w:rsidRDefault="004D096F">
      <w:pPr>
        <w:pStyle w:val="CommentText"/>
      </w:pPr>
      <w:r>
        <w:rPr>
          <w:rStyle w:val="CommentReference"/>
        </w:rPr>
        <w:annotationRef/>
      </w:r>
      <w:r>
        <w:t>Incomplete section</w:t>
      </w:r>
    </w:p>
  </w:comment>
  <w:comment w:id="61" w:author="Jefts, David L." w:date="2021-10-09T21:28:00Z" w:initials="JDL">
    <w:p w14:paraId="5B7AA46B" w14:textId="7B683511" w:rsidR="004D096F" w:rsidRDefault="004D096F">
      <w:pPr>
        <w:pStyle w:val="CommentText"/>
      </w:pPr>
      <w:r>
        <w:rPr>
          <w:rStyle w:val="CommentReference"/>
        </w:rPr>
        <w:annotationRef/>
      </w:r>
      <w:r>
        <w:t>Incomplete section</w:t>
      </w:r>
    </w:p>
  </w:comment>
  <w:comment w:id="63" w:author="Jefts, David L." w:date="2021-10-09T21:28:00Z" w:initials="JDL">
    <w:p w14:paraId="64298B7C" w14:textId="284CEB0E" w:rsidR="00FC1981" w:rsidRDefault="00FC1981">
      <w:pPr>
        <w:pStyle w:val="CommentText"/>
      </w:pPr>
      <w:r>
        <w:rPr>
          <w:rStyle w:val="CommentReference"/>
        </w:rPr>
        <w:annotationRef/>
      </w:r>
      <w:r>
        <w:t>Incomplete section</w:t>
      </w:r>
    </w:p>
  </w:comment>
  <w:comment w:id="71" w:author="Jefts, David L." w:date="2021-10-09T21:28:00Z" w:initials="JDL">
    <w:p w14:paraId="704F91F8" w14:textId="08D71E96" w:rsidR="00FC1981" w:rsidRDefault="00FC1981">
      <w:pPr>
        <w:pStyle w:val="CommentText"/>
      </w:pPr>
      <w:r>
        <w:rPr>
          <w:rStyle w:val="CommentReference"/>
        </w:rPr>
        <w:annotationRef/>
      </w:r>
      <w:r>
        <w:t>Incomplete section</w:t>
      </w:r>
    </w:p>
  </w:comment>
  <w:comment w:id="76" w:author="Jefts, David L." w:date="2021-10-09T21:13:00Z" w:initials="JDL">
    <w:p w14:paraId="4B2B8367" w14:textId="3B52D85B" w:rsidR="009056A1" w:rsidRDefault="009056A1">
      <w:pPr>
        <w:pStyle w:val="CommentText"/>
      </w:pPr>
      <w:r>
        <w:rPr>
          <w:rStyle w:val="CommentReference"/>
        </w:rPr>
        <w:annotationRef/>
      </w:r>
      <w:r>
        <w:t>Copy-pasted from a different project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FF1D4DF" w15:done="0"/>
  <w15:commentEx w15:paraId="18042492" w15:done="0"/>
  <w15:commentEx w15:paraId="17A581AE" w15:done="0"/>
  <w15:commentEx w15:paraId="24116D12" w15:done="0"/>
  <w15:commentEx w15:paraId="5D9344C2" w15:done="0"/>
  <w15:commentEx w15:paraId="55ACEB92" w15:done="0"/>
  <w15:commentEx w15:paraId="10B387CA" w15:done="0"/>
  <w15:commentEx w15:paraId="0251989B" w15:done="0"/>
  <w15:commentEx w15:paraId="6B0F8352" w15:done="0"/>
  <w15:commentEx w15:paraId="60068BB3" w15:done="0"/>
  <w15:commentEx w15:paraId="1D926E53" w15:done="0"/>
  <w15:commentEx w15:paraId="4B056C27" w15:done="0"/>
  <w15:commentEx w15:paraId="61C401E6" w15:done="0"/>
  <w15:commentEx w15:paraId="4467C90C" w15:done="0"/>
  <w15:commentEx w15:paraId="5D158367" w15:done="0"/>
  <w15:commentEx w15:paraId="28F4CDF1" w15:done="0"/>
  <w15:commentEx w15:paraId="5B7AA46B" w15:done="0"/>
  <w15:commentEx w15:paraId="64298B7C" w15:done="0"/>
  <w15:commentEx w15:paraId="704F91F8" w15:done="0"/>
  <w15:commentEx w15:paraId="4B2B836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0C854D" w16cex:dateUtc="2021-10-10T01:17:00Z"/>
  <w16cex:commentExtensible w16cex:durableId="250C7F52" w16cex:dateUtc="2021-10-10T00:51:00Z"/>
  <w16cex:commentExtensible w16cex:durableId="250C7F69" w16cex:dateUtc="2021-10-10T00:51:00Z"/>
  <w16cex:commentExtensible w16cex:durableId="250C7FCC" w16cex:dateUtc="2021-10-10T00:53:00Z"/>
  <w16cex:commentExtensible w16cex:durableId="250C859D" w16cex:dateUtc="2021-10-10T01:18:00Z"/>
  <w16cex:commentExtensible w16cex:durableId="250C7FF1" w16cex:dateUtc="2021-10-10T00:54:00Z"/>
  <w16cex:commentExtensible w16cex:durableId="250C86CF" w16cex:dateUtc="2021-10-10T01:23:00Z"/>
  <w16cex:commentExtensible w16cex:durableId="250C8777" w16cex:dateUtc="2021-10-10T01:26:00Z"/>
  <w16cex:commentExtensible w16cex:durableId="250C878E" w16cex:dateUtc="2021-10-10T01:26:00Z"/>
  <w16cex:commentExtensible w16cex:durableId="250C87CF" w16cex:dateUtc="2021-10-10T01:27:00Z"/>
  <w16cex:commentExtensible w16cex:durableId="250C87DB" w16cex:dateUtc="2021-10-10T01:27:00Z"/>
  <w16cex:commentExtensible w16cex:durableId="250C87E1" w16cex:dateUtc="2021-10-10T01:28:00Z"/>
  <w16cex:commentExtensible w16cex:durableId="250C87E4" w16cex:dateUtc="2021-10-10T01:28:00Z"/>
  <w16cex:commentExtensible w16cex:durableId="250C87E7" w16cex:dateUtc="2021-10-10T01:28:00Z"/>
  <w16cex:commentExtensible w16cex:durableId="250C87EB" w16cex:dateUtc="2021-10-10T01:28:00Z"/>
  <w16cex:commentExtensible w16cex:durableId="250C87EE" w16cex:dateUtc="2021-10-10T01:28:00Z"/>
  <w16cex:commentExtensible w16cex:durableId="250C87F1" w16cex:dateUtc="2021-10-10T01:28:00Z"/>
  <w16cex:commentExtensible w16cex:durableId="250C8806" w16cex:dateUtc="2021-10-10T01:28:00Z"/>
  <w16cex:commentExtensible w16cex:durableId="250C880D" w16cex:dateUtc="2021-10-10T01:28:00Z"/>
  <w16cex:commentExtensible w16cex:durableId="250C8470" w16cex:dateUtc="2021-10-10T01: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FF1D4DF" w16cid:durableId="250C854D"/>
  <w16cid:commentId w16cid:paraId="18042492" w16cid:durableId="250C7F52"/>
  <w16cid:commentId w16cid:paraId="17A581AE" w16cid:durableId="250C7F69"/>
  <w16cid:commentId w16cid:paraId="24116D12" w16cid:durableId="250C7FCC"/>
  <w16cid:commentId w16cid:paraId="5D9344C2" w16cid:durableId="250C859D"/>
  <w16cid:commentId w16cid:paraId="55ACEB92" w16cid:durableId="250C7FF1"/>
  <w16cid:commentId w16cid:paraId="10B387CA" w16cid:durableId="250C86CF"/>
  <w16cid:commentId w16cid:paraId="0251989B" w16cid:durableId="250C8777"/>
  <w16cid:commentId w16cid:paraId="6B0F8352" w16cid:durableId="250C878E"/>
  <w16cid:commentId w16cid:paraId="60068BB3" w16cid:durableId="250C87CF"/>
  <w16cid:commentId w16cid:paraId="1D926E53" w16cid:durableId="250C87DB"/>
  <w16cid:commentId w16cid:paraId="4B056C27" w16cid:durableId="250C87E1"/>
  <w16cid:commentId w16cid:paraId="61C401E6" w16cid:durableId="250C87E4"/>
  <w16cid:commentId w16cid:paraId="4467C90C" w16cid:durableId="250C87E7"/>
  <w16cid:commentId w16cid:paraId="5D158367" w16cid:durableId="250C87EB"/>
  <w16cid:commentId w16cid:paraId="28F4CDF1" w16cid:durableId="250C87EE"/>
  <w16cid:commentId w16cid:paraId="5B7AA46B" w16cid:durableId="250C87F1"/>
  <w16cid:commentId w16cid:paraId="64298B7C" w16cid:durableId="250C8806"/>
  <w16cid:commentId w16cid:paraId="704F91F8" w16cid:durableId="250C880D"/>
  <w16cid:commentId w16cid:paraId="4B2B8367" w16cid:durableId="250C847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8E77C1" w14:textId="77777777" w:rsidR="00C9142E" w:rsidRDefault="00C9142E">
      <w:pPr>
        <w:spacing w:after="0" w:line="240" w:lineRule="auto"/>
      </w:pPr>
      <w:r>
        <w:separator/>
      </w:r>
    </w:p>
  </w:endnote>
  <w:endnote w:type="continuationSeparator" w:id="0">
    <w:p w14:paraId="7366ACEA" w14:textId="77777777" w:rsidR="00C9142E" w:rsidRDefault="00C9142E">
      <w:pPr>
        <w:spacing w:after="0" w:line="240" w:lineRule="auto"/>
      </w:pPr>
      <w:r>
        <w:continuationSeparator/>
      </w:r>
    </w:p>
  </w:endnote>
  <w:endnote w:type="continuationNotice" w:id="1">
    <w:p w14:paraId="597F2FD0" w14:textId="77777777" w:rsidR="00C9142E" w:rsidRDefault="00C9142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B81DA4" w14:textId="77777777" w:rsidR="0034647F" w:rsidRDefault="00FD2BB8">
    <w:pPr>
      <w:spacing w:after="0" w:line="259" w:lineRule="auto"/>
      <w:ind w:left="-1498" w:firstLine="0"/>
      <w:jc w:val="left"/>
    </w:pPr>
    <w:r>
      <w:rPr>
        <w:noProof/>
      </w:rPr>
      <w:drawing>
        <wp:anchor distT="0" distB="0" distL="114300" distR="114300" simplePos="0" relativeHeight="251658240" behindDoc="0" locked="0" layoutInCell="1" allowOverlap="0" wp14:anchorId="519D6F18" wp14:editId="1FBBD179">
          <wp:simplePos x="0" y="0"/>
          <wp:positionH relativeFrom="page">
            <wp:posOffset>914400</wp:posOffset>
          </wp:positionH>
          <wp:positionV relativeFrom="page">
            <wp:posOffset>8886978</wp:posOffset>
          </wp:positionV>
          <wp:extent cx="454152" cy="438150"/>
          <wp:effectExtent l="0" t="0" r="0" b="0"/>
          <wp:wrapSquare wrapText="bothSides"/>
          <wp:docPr id="106" name="Picture 106"/>
          <wp:cNvGraphicFramePr/>
          <a:graphic xmlns:a="http://schemas.openxmlformats.org/drawingml/2006/main">
            <a:graphicData uri="http://schemas.openxmlformats.org/drawingml/2006/picture">
              <pic:pic xmlns:pic="http://schemas.openxmlformats.org/drawingml/2006/picture">
                <pic:nvPicPr>
                  <pic:cNvPr id="106" name="Picture 106"/>
                  <pic:cNvPicPr/>
                </pic:nvPicPr>
                <pic:blipFill>
                  <a:blip r:embed="rId1"/>
                  <a:stretch>
                    <a:fillRect/>
                  </a:stretch>
                </pic:blipFill>
                <pic:spPr>
                  <a:xfrm>
                    <a:off x="0" y="0"/>
                    <a:ext cx="454152" cy="438150"/>
                  </a:xfrm>
                  <a:prstGeom prst="rect">
                    <a:avLst/>
                  </a:prstGeom>
                </pic:spPr>
              </pic:pic>
            </a:graphicData>
          </a:graphic>
        </wp:anchor>
      </w:drawing>
    </w:r>
    <w:r>
      <w:rPr>
        <w:rFonts w:ascii="Calibri" w:eastAsia="Calibri" w:hAnsi="Calibri" w:cs="Calibri"/>
        <w:sz w:val="16"/>
      </w:rPr>
      <w:t xml:space="preserve"> Positional Information via GPS and Encoded Overlayed Navigation Signals</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76460E" w14:textId="77777777" w:rsidR="0034647F" w:rsidRDefault="0034647F">
    <w:pPr>
      <w:spacing w:after="160" w:line="259" w:lineRule="auto"/>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3070B0" w14:textId="77777777" w:rsidR="0034647F" w:rsidRDefault="0034647F">
    <w:pPr>
      <w:spacing w:after="160" w:line="259" w:lineRule="auto"/>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C109AF" w14:textId="0EE2C628" w:rsidR="0034647F" w:rsidRDefault="00FD2BB8">
    <w:pPr>
      <w:tabs>
        <w:tab w:val="center" w:pos="4401"/>
        <w:tab w:val="right" w:pos="9932"/>
      </w:tabs>
      <w:spacing w:after="0" w:line="259" w:lineRule="auto"/>
      <w:ind w:left="0" w:firstLine="0"/>
      <w:jc w:val="left"/>
    </w:pPr>
    <w:r>
      <w:rPr>
        <w:noProof/>
      </w:rPr>
      <w:drawing>
        <wp:anchor distT="0" distB="0" distL="114300" distR="114300" simplePos="0" relativeHeight="251658241" behindDoc="0" locked="0" layoutInCell="1" allowOverlap="0" wp14:anchorId="035FDC10" wp14:editId="0F8A01C5">
          <wp:simplePos x="0" y="0"/>
          <wp:positionH relativeFrom="page">
            <wp:posOffset>914400</wp:posOffset>
          </wp:positionH>
          <wp:positionV relativeFrom="page">
            <wp:posOffset>8886978</wp:posOffset>
          </wp:positionV>
          <wp:extent cx="454152" cy="438150"/>
          <wp:effectExtent l="0" t="0" r="0" b="0"/>
          <wp:wrapSquare wrapText="bothSides"/>
          <wp:docPr id="195" name="Picture 195"/>
          <wp:cNvGraphicFramePr/>
          <a:graphic xmlns:a="http://schemas.openxmlformats.org/drawingml/2006/main">
            <a:graphicData uri="http://schemas.openxmlformats.org/drawingml/2006/picture">
              <pic:pic xmlns:pic="http://schemas.openxmlformats.org/drawingml/2006/picture">
                <pic:nvPicPr>
                  <pic:cNvPr id="195" name="Picture 195"/>
                  <pic:cNvPicPr/>
                </pic:nvPicPr>
                <pic:blipFill>
                  <a:blip r:embed="rId1"/>
                  <a:stretch>
                    <a:fillRect/>
                  </a:stretch>
                </pic:blipFill>
                <pic:spPr>
                  <a:xfrm>
                    <a:off x="0" y="0"/>
                    <a:ext cx="454152" cy="438150"/>
                  </a:xfrm>
                  <a:prstGeom prst="rect">
                    <a:avLst/>
                  </a:prstGeom>
                </pic:spPr>
              </pic:pic>
            </a:graphicData>
          </a:graphic>
        </wp:anchor>
      </w:drawing>
    </w:r>
    <w:del w:id="88" w:author="Jefts, David L." w:date="2021-10-09T20:52:00Z">
      <w:r w:rsidDel="00FF3C98">
        <w:rPr>
          <w:rFonts w:ascii="Calibri" w:eastAsia="Calibri" w:hAnsi="Calibri" w:cs="Calibri"/>
          <w:sz w:val="22"/>
        </w:rPr>
        <w:tab/>
      </w:r>
      <w:r w:rsidDel="00FF3C98">
        <w:rPr>
          <w:rFonts w:ascii="Calibri" w:eastAsia="Calibri" w:hAnsi="Calibri" w:cs="Calibri"/>
          <w:sz w:val="16"/>
        </w:rPr>
        <w:delText xml:space="preserve"> Positional Information via GPS and Encoded Overlayed Navigation Signals</w:delText>
      </w:r>
      <w:r w:rsidDel="00FF3C98">
        <w:rPr>
          <w:rFonts w:ascii="Calibri" w:eastAsia="Calibri" w:hAnsi="Calibri" w:cs="Calibri"/>
          <w:sz w:val="16"/>
        </w:rPr>
        <w:tab/>
      </w:r>
      <w:r w:rsidDel="00FF3C98">
        <w:fldChar w:fldCharType="begin"/>
      </w:r>
      <w:r w:rsidDel="00FF3C98">
        <w:delInstrText xml:space="preserve"> PAGE   \* MERGEFORMAT </w:delInstrText>
      </w:r>
      <w:r w:rsidDel="00FF3C98">
        <w:fldChar w:fldCharType="separate"/>
      </w:r>
      <w:r w:rsidDel="00FF3C98">
        <w:delText>1</w:delText>
      </w:r>
      <w:r w:rsidDel="00FF3C98">
        <w:fldChar w:fldCharType="end"/>
      </w:r>
    </w:del>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4A0131" w14:textId="65A48591" w:rsidR="0034647F" w:rsidRDefault="00FD2BB8">
    <w:pPr>
      <w:tabs>
        <w:tab w:val="center" w:pos="4401"/>
        <w:tab w:val="right" w:pos="9932"/>
      </w:tabs>
      <w:spacing w:after="0" w:line="259" w:lineRule="auto"/>
      <w:ind w:left="0" w:firstLine="0"/>
      <w:jc w:val="left"/>
    </w:pPr>
    <w:del w:id="89" w:author="Jefts, David L." w:date="2021-10-09T21:14:00Z">
      <w:r w:rsidDel="009056A1">
        <w:rPr>
          <w:noProof/>
        </w:rPr>
        <w:drawing>
          <wp:anchor distT="0" distB="0" distL="114300" distR="114300" simplePos="0" relativeHeight="251658242" behindDoc="0" locked="0" layoutInCell="1" allowOverlap="0" wp14:anchorId="3C729FA2" wp14:editId="1462E51E">
            <wp:simplePos x="0" y="0"/>
            <wp:positionH relativeFrom="page">
              <wp:posOffset>914400</wp:posOffset>
            </wp:positionH>
            <wp:positionV relativeFrom="page">
              <wp:posOffset>8886978</wp:posOffset>
            </wp:positionV>
            <wp:extent cx="454152" cy="438150"/>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195" name="Picture 195"/>
                    <pic:cNvPicPr/>
                  </pic:nvPicPr>
                  <pic:blipFill>
                    <a:blip r:embed="rId1"/>
                    <a:stretch>
                      <a:fillRect/>
                    </a:stretch>
                  </pic:blipFill>
                  <pic:spPr>
                    <a:xfrm>
                      <a:off x="0" y="0"/>
                      <a:ext cx="454152" cy="438150"/>
                    </a:xfrm>
                    <a:prstGeom prst="rect">
                      <a:avLst/>
                    </a:prstGeom>
                  </pic:spPr>
                </pic:pic>
              </a:graphicData>
            </a:graphic>
          </wp:anchor>
        </w:drawing>
      </w:r>
      <w:r w:rsidDel="009056A1">
        <w:rPr>
          <w:rFonts w:ascii="Calibri" w:eastAsia="Calibri" w:hAnsi="Calibri" w:cs="Calibri"/>
          <w:sz w:val="22"/>
        </w:rPr>
        <w:tab/>
      </w:r>
      <w:r w:rsidDel="009056A1">
        <w:rPr>
          <w:rFonts w:ascii="Calibri" w:eastAsia="Calibri" w:hAnsi="Calibri" w:cs="Calibri"/>
          <w:sz w:val="16"/>
        </w:rPr>
        <w:delText xml:space="preserve"> Positional Information via GPS and Encoded Overlayed Navigation Signals</w:delText>
      </w:r>
      <w:r w:rsidDel="009056A1">
        <w:rPr>
          <w:rFonts w:ascii="Calibri" w:eastAsia="Calibri" w:hAnsi="Calibri" w:cs="Calibri"/>
          <w:sz w:val="16"/>
        </w:rPr>
        <w:tab/>
      </w:r>
      <w:r w:rsidDel="009056A1">
        <w:fldChar w:fldCharType="begin"/>
      </w:r>
      <w:r w:rsidDel="009056A1">
        <w:delInstrText xml:space="preserve"> PAGE   \* MERGEFORMAT </w:delInstrText>
      </w:r>
      <w:r w:rsidDel="009056A1">
        <w:fldChar w:fldCharType="separate"/>
      </w:r>
      <w:r w:rsidDel="009056A1">
        <w:delText>1</w:delText>
      </w:r>
      <w:r w:rsidDel="009056A1">
        <w:fldChar w:fldCharType="end"/>
      </w:r>
    </w:del>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0A46C7" w14:textId="77777777" w:rsidR="0034647F" w:rsidRDefault="00FD2BB8">
    <w:pPr>
      <w:tabs>
        <w:tab w:val="center" w:pos="4401"/>
        <w:tab w:val="right" w:pos="9932"/>
      </w:tabs>
      <w:spacing w:after="0" w:line="259" w:lineRule="auto"/>
      <w:ind w:left="0" w:firstLine="0"/>
      <w:jc w:val="left"/>
    </w:pPr>
    <w:r>
      <w:rPr>
        <w:noProof/>
      </w:rPr>
      <w:drawing>
        <wp:anchor distT="0" distB="0" distL="114300" distR="114300" simplePos="0" relativeHeight="251658243" behindDoc="0" locked="0" layoutInCell="1" allowOverlap="0" wp14:anchorId="30FC6C84" wp14:editId="5EDBDBC4">
          <wp:simplePos x="0" y="0"/>
          <wp:positionH relativeFrom="page">
            <wp:posOffset>914400</wp:posOffset>
          </wp:positionH>
          <wp:positionV relativeFrom="page">
            <wp:posOffset>8886978</wp:posOffset>
          </wp:positionV>
          <wp:extent cx="454152" cy="438150"/>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195" name="Picture 195"/>
                  <pic:cNvPicPr/>
                </pic:nvPicPr>
                <pic:blipFill>
                  <a:blip r:embed="rId1"/>
                  <a:stretch>
                    <a:fillRect/>
                  </a:stretch>
                </pic:blipFill>
                <pic:spPr>
                  <a:xfrm>
                    <a:off x="0" y="0"/>
                    <a:ext cx="454152" cy="438150"/>
                  </a:xfrm>
                  <a:prstGeom prst="rect">
                    <a:avLst/>
                  </a:prstGeom>
                </pic:spPr>
              </pic:pic>
            </a:graphicData>
          </a:graphic>
        </wp:anchor>
      </w:drawing>
    </w:r>
    <w:r>
      <w:rPr>
        <w:rFonts w:ascii="Calibri" w:eastAsia="Calibri" w:hAnsi="Calibri" w:cs="Calibri"/>
        <w:sz w:val="22"/>
      </w:rPr>
      <w:tab/>
    </w:r>
    <w:r>
      <w:rPr>
        <w:rFonts w:ascii="Calibri" w:eastAsia="Calibri" w:hAnsi="Calibri" w:cs="Calibri"/>
        <w:sz w:val="16"/>
      </w:rPr>
      <w:t xml:space="preserve"> Positional Information via GPS and Encoded Overlayed Navigation Signals</w:t>
    </w:r>
    <w:r>
      <w:rPr>
        <w:rFonts w:ascii="Calibri" w:eastAsia="Calibri" w:hAnsi="Calibri" w:cs="Calibri"/>
        <w:sz w:val="16"/>
      </w:rPr>
      <w:tab/>
    </w: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7B4ACF" w14:textId="77777777" w:rsidR="00C9142E" w:rsidRDefault="00C9142E">
      <w:pPr>
        <w:spacing w:after="0" w:line="240" w:lineRule="auto"/>
      </w:pPr>
      <w:r>
        <w:separator/>
      </w:r>
    </w:p>
  </w:footnote>
  <w:footnote w:type="continuationSeparator" w:id="0">
    <w:p w14:paraId="0BFD7484" w14:textId="77777777" w:rsidR="00C9142E" w:rsidRDefault="00C9142E">
      <w:pPr>
        <w:spacing w:after="0" w:line="240" w:lineRule="auto"/>
      </w:pPr>
      <w:r>
        <w:continuationSeparator/>
      </w:r>
    </w:p>
  </w:footnote>
  <w:footnote w:type="continuationNotice" w:id="1">
    <w:p w14:paraId="5DA4C710" w14:textId="77777777" w:rsidR="00C9142E" w:rsidRDefault="00C9142E">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FD3857"/>
    <w:multiLevelType w:val="multilevel"/>
    <w:tmpl w:val="953475F2"/>
    <w:lvl w:ilvl="0">
      <w:start w:val="1"/>
      <w:numFmt w:val="decimal"/>
      <w:pStyle w:val="Heading1"/>
      <w:lvlText w:val="%1"/>
      <w:lvlJc w:val="left"/>
      <w:pPr>
        <w:ind w:left="0"/>
      </w:pPr>
      <w:rPr>
        <w:b/>
        <w:bCs/>
        <w:i w:val="0"/>
        <w:strike w:val="0"/>
        <w:dstrike w:val="0"/>
        <w:color w:val="000000"/>
        <w:sz w:val="34"/>
        <w:szCs w:val="34"/>
        <w:u w:val="none" w:color="000000"/>
        <w:bdr w:val="none" w:sz="0" w:space="0" w:color="auto"/>
        <w:shd w:val="clear" w:color="auto" w:fill="auto"/>
        <w:vertAlign w:val="baseline"/>
      </w:rPr>
    </w:lvl>
    <w:lvl w:ilvl="1">
      <w:start w:val="1"/>
      <w:numFmt w:val="decimal"/>
      <w:pStyle w:val="Heading2"/>
      <w:lvlText w:val="%1.%2"/>
      <w:lvlJc w:val="left"/>
      <w:pPr>
        <w:ind w:left="0"/>
      </w:pPr>
      <w:rPr>
        <w:b/>
        <w:bCs/>
        <w:i w:val="0"/>
        <w:strike w:val="0"/>
        <w:dstrike w:val="0"/>
        <w:color w:val="000000"/>
        <w:sz w:val="29"/>
        <w:szCs w:val="29"/>
        <w:u w:val="none" w:color="000000"/>
        <w:bdr w:val="none" w:sz="0" w:space="0" w:color="auto"/>
        <w:shd w:val="clear" w:color="auto" w:fill="auto"/>
        <w:vertAlign w:val="baseline"/>
      </w:rPr>
    </w:lvl>
    <w:lvl w:ilvl="2">
      <w:start w:val="1"/>
      <w:numFmt w:val="decimal"/>
      <w:pStyle w:val="Heading3"/>
      <w:lvlText w:val="%1.%2.%3"/>
      <w:lvlJc w:val="left"/>
      <w:pPr>
        <w:ind w:left="0"/>
      </w:pPr>
      <w:rPr>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093"/>
      </w:pPr>
      <w:rPr>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1813"/>
      </w:pPr>
      <w:rPr>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533"/>
      </w:pPr>
      <w:rPr>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253"/>
      </w:pPr>
      <w:rPr>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3973"/>
      </w:pPr>
      <w:rPr>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4693"/>
      </w:pPr>
      <w:rPr>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483F6D87"/>
    <w:multiLevelType w:val="hybridMultilevel"/>
    <w:tmpl w:val="5BF43A38"/>
    <w:lvl w:ilvl="0" w:tplc="C1F0C54C">
      <w:start w:val="1"/>
      <w:numFmt w:val="decimal"/>
      <w:lvlText w:val="%1."/>
      <w:lvlJc w:val="left"/>
      <w:pPr>
        <w:ind w:left="109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B18A8084">
      <w:start w:val="1"/>
      <w:numFmt w:val="bullet"/>
      <w:lvlText w:val="•"/>
      <w:lvlJc w:val="left"/>
      <w:pPr>
        <w:ind w:left="160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EF5E9ED8">
      <w:start w:val="1"/>
      <w:numFmt w:val="bullet"/>
      <w:lvlText w:val="▪"/>
      <w:lvlJc w:val="left"/>
      <w:pPr>
        <w:ind w:left="194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700E39DA">
      <w:start w:val="1"/>
      <w:numFmt w:val="bullet"/>
      <w:lvlText w:val="•"/>
      <w:lvlJc w:val="left"/>
      <w:pPr>
        <w:ind w:left="266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E4F891BA">
      <w:start w:val="1"/>
      <w:numFmt w:val="bullet"/>
      <w:lvlText w:val="o"/>
      <w:lvlJc w:val="left"/>
      <w:pPr>
        <w:ind w:left="338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FB20987C">
      <w:start w:val="1"/>
      <w:numFmt w:val="bullet"/>
      <w:lvlText w:val="▪"/>
      <w:lvlJc w:val="left"/>
      <w:pPr>
        <w:ind w:left="410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3BA8FA48">
      <w:start w:val="1"/>
      <w:numFmt w:val="bullet"/>
      <w:lvlText w:val="•"/>
      <w:lvlJc w:val="left"/>
      <w:pPr>
        <w:ind w:left="482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4BE4CEDA">
      <w:start w:val="1"/>
      <w:numFmt w:val="bullet"/>
      <w:lvlText w:val="o"/>
      <w:lvlJc w:val="left"/>
      <w:pPr>
        <w:ind w:left="554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19FE7384">
      <w:start w:val="1"/>
      <w:numFmt w:val="bullet"/>
      <w:lvlText w:val="▪"/>
      <w:lvlJc w:val="left"/>
      <w:pPr>
        <w:ind w:left="626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efts, David L.">
    <w15:presenceInfo w15:providerId="None" w15:userId="Jefts, David 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trackRevisions/>
  <w:defaultTabStop w:val="720"/>
  <w:evenAndOddHeaders/>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647F"/>
    <w:rsid w:val="00065F76"/>
    <w:rsid w:val="000A156B"/>
    <w:rsid w:val="000A203C"/>
    <w:rsid w:val="000E1A42"/>
    <w:rsid w:val="00111647"/>
    <w:rsid w:val="001C443D"/>
    <w:rsid w:val="002118DF"/>
    <w:rsid w:val="0022632C"/>
    <w:rsid w:val="00253B84"/>
    <w:rsid w:val="00266C01"/>
    <w:rsid w:val="002741C9"/>
    <w:rsid w:val="00291E77"/>
    <w:rsid w:val="002DFEB0"/>
    <w:rsid w:val="003316E1"/>
    <w:rsid w:val="0034647F"/>
    <w:rsid w:val="0039602F"/>
    <w:rsid w:val="003A535F"/>
    <w:rsid w:val="003A75F2"/>
    <w:rsid w:val="003BA15A"/>
    <w:rsid w:val="00490F56"/>
    <w:rsid w:val="004D096F"/>
    <w:rsid w:val="004D471C"/>
    <w:rsid w:val="00517CDB"/>
    <w:rsid w:val="005269EE"/>
    <w:rsid w:val="0053F3DB"/>
    <w:rsid w:val="00566B86"/>
    <w:rsid w:val="005730E6"/>
    <w:rsid w:val="00595919"/>
    <w:rsid w:val="00667799"/>
    <w:rsid w:val="00675B0C"/>
    <w:rsid w:val="006CF865"/>
    <w:rsid w:val="006E62BB"/>
    <w:rsid w:val="007567D7"/>
    <w:rsid w:val="007D46E5"/>
    <w:rsid w:val="00813D9B"/>
    <w:rsid w:val="00844D62"/>
    <w:rsid w:val="0086726C"/>
    <w:rsid w:val="008B192E"/>
    <w:rsid w:val="008B43A1"/>
    <w:rsid w:val="008D0D2B"/>
    <w:rsid w:val="009056A1"/>
    <w:rsid w:val="0092111B"/>
    <w:rsid w:val="00944D3C"/>
    <w:rsid w:val="009A6318"/>
    <w:rsid w:val="009C461C"/>
    <w:rsid w:val="009D162F"/>
    <w:rsid w:val="009E5DA5"/>
    <w:rsid w:val="009F4796"/>
    <w:rsid w:val="00A02D0E"/>
    <w:rsid w:val="00A20EF4"/>
    <w:rsid w:val="00A50C1D"/>
    <w:rsid w:val="00AA5C11"/>
    <w:rsid w:val="00B14E99"/>
    <w:rsid w:val="00B33A4E"/>
    <w:rsid w:val="00B75FC7"/>
    <w:rsid w:val="00B940B8"/>
    <w:rsid w:val="00BC346F"/>
    <w:rsid w:val="00BE1589"/>
    <w:rsid w:val="00BF162E"/>
    <w:rsid w:val="00BF40A5"/>
    <w:rsid w:val="00C148F9"/>
    <w:rsid w:val="00C314FC"/>
    <w:rsid w:val="00C64CBF"/>
    <w:rsid w:val="00C75259"/>
    <w:rsid w:val="00C76BE4"/>
    <w:rsid w:val="00C9142E"/>
    <w:rsid w:val="00C92236"/>
    <w:rsid w:val="00C93105"/>
    <w:rsid w:val="00CE02A4"/>
    <w:rsid w:val="00D14CF0"/>
    <w:rsid w:val="00D83E83"/>
    <w:rsid w:val="00DD3774"/>
    <w:rsid w:val="00DE0E5D"/>
    <w:rsid w:val="00DE341E"/>
    <w:rsid w:val="00E41402"/>
    <w:rsid w:val="00E52470"/>
    <w:rsid w:val="00E67E95"/>
    <w:rsid w:val="00EB598D"/>
    <w:rsid w:val="00EB646A"/>
    <w:rsid w:val="00EB697D"/>
    <w:rsid w:val="00EE7961"/>
    <w:rsid w:val="00EF8CCA"/>
    <w:rsid w:val="00F16A3B"/>
    <w:rsid w:val="00F2437B"/>
    <w:rsid w:val="00F561A7"/>
    <w:rsid w:val="00F61DE9"/>
    <w:rsid w:val="00F94997"/>
    <w:rsid w:val="00FB0CD6"/>
    <w:rsid w:val="00FC1981"/>
    <w:rsid w:val="00FD2BB8"/>
    <w:rsid w:val="00FE52AA"/>
    <w:rsid w:val="00FF3C98"/>
    <w:rsid w:val="019C9CFE"/>
    <w:rsid w:val="024922FB"/>
    <w:rsid w:val="025A6E32"/>
    <w:rsid w:val="025DC4A5"/>
    <w:rsid w:val="02909AA6"/>
    <w:rsid w:val="0294AB77"/>
    <w:rsid w:val="032A8352"/>
    <w:rsid w:val="037D26E5"/>
    <w:rsid w:val="0395CC73"/>
    <w:rsid w:val="03ACE6EE"/>
    <w:rsid w:val="03F2E58F"/>
    <w:rsid w:val="04344516"/>
    <w:rsid w:val="04D892F8"/>
    <w:rsid w:val="050DB0BC"/>
    <w:rsid w:val="051206DA"/>
    <w:rsid w:val="05381E88"/>
    <w:rsid w:val="055A6260"/>
    <w:rsid w:val="056F9946"/>
    <w:rsid w:val="058AD9F8"/>
    <w:rsid w:val="05BB7609"/>
    <w:rsid w:val="05D151CB"/>
    <w:rsid w:val="05EF3384"/>
    <w:rsid w:val="067A88E5"/>
    <w:rsid w:val="06834231"/>
    <w:rsid w:val="06C83920"/>
    <w:rsid w:val="06E4F7EA"/>
    <w:rsid w:val="0759AEE2"/>
    <w:rsid w:val="077DF2E8"/>
    <w:rsid w:val="078646C2"/>
    <w:rsid w:val="07BAFEF9"/>
    <w:rsid w:val="07CFC6A0"/>
    <w:rsid w:val="07E37CB9"/>
    <w:rsid w:val="0802EB40"/>
    <w:rsid w:val="0860D91E"/>
    <w:rsid w:val="0921DC18"/>
    <w:rsid w:val="09DCFE92"/>
    <w:rsid w:val="09FC3A40"/>
    <w:rsid w:val="0A06CA4E"/>
    <w:rsid w:val="0A99B256"/>
    <w:rsid w:val="0A9F0EDB"/>
    <w:rsid w:val="0AA101DE"/>
    <w:rsid w:val="0AC27B0B"/>
    <w:rsid w:val="0AEF788D"/>
    <w:rsid w:val="0B36B449"/>
    <w:rsid w:val="0B561144"/>
    <w:rsid w:val="0B5AA3D0"/>
    <w:rsid w:val="0B789F24"/>
    <w:rsid w:val="0C1B2C81"/>
    <w:rsid w:val="0C2C594E"/>
    <w:rsid w:val="0C8B0B85"/>
    <w:rsid w:val="0C8E08AA"/>
    <w:rsid w:val="0C9C51EF"/>
    <w:rsid w:val="0CE6AB4F"/>
    <w:rsid w:val="0D2246C4"/>
    <w:rsid w:val="0D25DA2B"/>
    <w:rsid w:val="0D6AD11A"/>
    <w:rsid w:val="0DB6FCE2"/>
    <w:rsid w:val="0DCF7C2B"/>
    <w:rsid w:val="0DE70FF6"/>
    <w:rsid w:val="0E1BC82D"/>
    <w:rsid w:val="0E4165C4"/>
    <w:rsid w:val="0EA2C0B3"/>
    <w:rsid w:val="0EB7F799"/>
    <w:rsid w:val="0EE4F51B"/>
    <w:rsid w:val="0EE7B7A2"/>
    <w:rsid w:val="0F64294F"/>
    <w:rsid w:val="0FCCF910"/>
    <w:rsid w:val="0FE85F4E"/>
    <w:rsid w:val="107C64C6"/>
    <w:rsid w:val="10AFB302"/>
    <w:rsid w:val="10C2D2E2"/>
    <w:rsid w:val="10D5BDBA"/>
    <w:rsid w:val="10D6B075"/>
    <w:rsid w:val="11500EF0"/>
    <w:rsid w:val="115041C1"/>
    <w:rsid w:val="117641C2"/>
    <w:rsid w:val="117FCEF9"/>
    <w:rsid w:val="11DC8C84"/>
    <w:rsid w:val="11FA73E4"/>
    <w:rsid w:val="120DD58C"/>
    <w:rsid w:val="121144BB"/>
    <w:rsid w:val="1218C207"/>
    <w:rsid w:val="1237BA17"/>
    <w:rsid w:val="1283F7E2"/>
    <w:rsid w:val="128B6EB3"/>
    <w:rsid w:val="129AFFC8"/>
    <w:rsid w:val="12B2F935"/>
    <w:rsid w:val="130A4E3E"/>
    <w:rsid w:val="136BE76B"/>
    <w:rsid w:val="13B0DE5A"/>
    <w:rsid w:val="13B3A0E1"/>
    <w:rsid w:val="13B494C6"/>
    <w:rsid w:val="13D2EF61"/>
    <w:rsid w:val="13F6271E"/>
    <w:rsid w:val="1420C6C0"/>
    <w:rsid w:val="1441B20C"/>
    <w:rsid w:val="14A206FF"/>
    <w:rsid w:val="14B4488D"/>
    <w:rsid w:val="14B70B14"/>
    <w:rsid w:val="14E01A57"/>
    <w:rsid w:val="14E3D5C5"/>
    <w:rsid w:val="155D15AC"/>
    <w:rsid w:val="159FCDCF"/>
    <w:rsid w:val="15A9B4DF"/>
    <w:rsid w:val="16331CBB"/>
    <w:rsid w:val="164FDB85"/>
    <w:rsid w:val="16592C2F"/>
    <w:rsid w:val="167E96CA"/>
    <w:rsid w:val="1698370B"/>
    <w:rsid w:val="169F0ECB"/>
    <w:rsid w:val="16D31660"/>
    <w:rsid w:val="170A5E4D"/>
    <w:rsid w:val="17346677"/>
    <w:rsid w:val="17642680"/>
    <w:rsid w:val="1778BB56"/>
    <w:rsid w:val="177EAD28"/>
    <w:rsid w:val="17E0655C"/>
    <w:rsid w:val="18258F1C"/>
    <w:rsid w:val="187CC799"/>
    <w:rsid w:val="1888038B"/>
    <w:rsid w:val="18F14BC0"/>
    <w:rsid w:val="190D6040"/>
    <w:rsid w:val="190E3D5B"/>
    <w:rsid w:val="19105DD2"/>
    <w:rsid w:val="19812C9F"/>
    <w:rsid w:val="198A4966"/>
    <w:rsid w:val="19B7D626"/>
    <w:rsid w:val="19FC70A8"/>
    <w:rsid w:val="1A2BC065"/>
    <w:rsid w:val="1A3E0300"/>
    <w:rsid w:val="1A58FB62"/>
    <w:rsid w:val="1AA0776F"/>
    <w:rsid w:val="1ABDA673"/>
    <w:rsid w:val="1AC00358"/>
    <w:rsid w:val="1B2F6813"/>
    <w:rsid w:val="1B7C19B7"/>
    <w:rsid w:val="1B7EF2B6"/>
    <w:rsid w:val="1B83CB37"/>
    <w:rsid w:val="1BAC8675"/>
    <w:rsid w:val="1BD22D37"/>
    <w:rsid w:val="1BE68644"/>
    <w:rsid w:val="1BEA43EF"/>
    <w:rsid w:val="1C02702D"/>
    <w:rsid w:val="1C1F2EF7"/>
    <w:rsid w:val="1C4F3FD8"/>
    <w:rsid w:val="1C8D001B"/>
    <w:rsid w:val="1C98787B"/>
    <w:rsid w:val="1CCD1B10"/>
    <w:rsid w:val="1CEE8303"/>
    <w:rsid w:val="1CFF933C"/>
    <w:rsid w:val="1D25133E"/>
    <w:rsid w:val="1D4E35E6"/>
    <w:rsid w:val="1E4EDD92"/>
    <w:rsid w:val="1E6AFA4C"/>
    <w:rsid w:val="1E724F5F"/>
    <w:rsid w:val="1EAA3122"/>
    <w:rsid w:val="1ED7D446"/>
    <w:rsid w:val="1F86CD2B"/>
    <w:rsid w:val="1F9B470A"/>
    <w:rsid w:val="1FDD30C7"/>
    <w:rsid w:val="201F792C"/>
    <w:rsid w:val="205A621E"/>
    <w:rsid w:val="20B9C496"/>
    <w:rsid w:val="20E46533"/>
    <w:rsid w:val="2131D6F0"/>
    <w:rsid w:val="21D1C39F"/>
    <w:rsid w:val="21EE8269"/>
    <w:rsid w:val="21F294DB"/>
    <w:rsid w:val="220353AD"/>
    <w:rsid w:val="22780AA5"/>
    <w:rsid w:val="2278DF86"/>
    <w:rsid w:val="227BA20D"/>
    <w:rsid w:val="228DE39B"/>
    <w:rsid w:val="2294C96F"/>
    <w:rsid w:val="22D9C05E"/>
    <w:rsid w:val="238CB07D"/>
    <w:rsid w:val="23DD2A91"/>
    <w:rsid w:val="23F88895"/>
    <w:rsid w:val="2425C1FD"/>
    <w:rsid w:val="24749F38"/>
    <w:rsid w:val="247CBE94"/>
    <w:rsid w:val="248900D1"/>
    <w:rsid w:val="2525264E"/>
    <w:rsid w:val="2542B268"/>
    <w:rsid w:val="255A1DB5"/>
    <w:rsid w:val="256AF1E1"/>
    <w:rsid w:val="25B81AC3"/>
    <w:rsid w:val="25E02017"/>
    <w:rsid w:val="25FF5CFB"/>
    <w:rsid w:val="2646FFD4"/>
    <w:rsid w:val="26BA6BA8"/>
    <w:rsid w:val="26CF3CEC"/>
    <w:rsid w:val="26D2A183"/>
    <w:rsid w:val="26D4FFAD"/>
    <w:rsid w:val="270C31DC"/>
    <w:rsid w:val="271BBBBF"/>
    <w:rsid w:val="2732F9ED"/>
    <w:rsid w:val="2738570E"/>
    <w:rsid w:val="2744FB96"/>
    <w:rsid w:val="2767C049"/>
    <w:rsid w:val="277BF078"/>
    <w:rsid w:val="27CBF41C"/>
    <w:rsid w:val="27EAA08C"/>
    <w:rsid w:val="281E8640"/>
    <w:rsid w:val="285FC6C3"/>
    <w:rsid w:val="28745B99"/>
    <w:rsid w:val="288A348F"/>
    <w:rsid w:val="28F60E67"/>
    <w:rsid w:val="294AC84A"/>
    <w:rsid w:val="29C7A158"/>
    <w:rsid w:val="29E4F643"/>
    <w:rsid w:val="2A53531C"/>
    <w:rsid w:val="2A6303C1"/>
    <w:rsid w:val="2A636963"/>
    <w:rsid w:val="2A9A68DD"/>
    <w:rsid w:val="2AC026EE"/>
    <w:rsid w:val="2B550147"/>
    <w:rsid w:val="2BAAA62D"/>
    <w:rsid w:val="2BCBBCA4"/>
    <w:rsid w:val="2C3A181E"/>
    <w:rsid w:val="2C63B865"/>
    <w:rsid w:val="2CA57632"/>
    <w:rsid w:val="2CCB8DE0"/>
    <w:rsid w:val="2CCE5067"/>
    <w:rsid w:val="2D28ED7B"/>
    <w:rsid w:val="2D5D03A2"/>
    <w:rsid w:val="2D8B1E48"/>
    <w:rsid w:val="2DCB937C"/>
    <w:rsid w:val="2EA0DBD5"/>
    <w:rsid w:val="2F02F730"/>
    <w:rsid w:val="2F4DE26C"/>
    <w:rsid w:val="2F6709CE"/>
    <w:rsid w:val="2FA4ABAA"/>
    <w:rsid w:val="2FAC2474"/>
    <w:rsid w:val="2FE19EF8"/>
    <w:rsid w:val="30634FFD"/>
    <w:rsid w:val="306D6024"/>
    <w:rsid w:val="30B8C6F5"/>
    <w:rsid w:val="3101DE10"/>
    <w:rsid w:val="3106A36D"/>
    <w:rsid w:val="3137DD19"/>
    <w:rsid w:val="313F243C"/>
    <w:rsid w:val="31B6F870"/>
    <w:rsid w:val="31C516B1"/>
    <w:rsid w:val="32444AE5"/>
    <w:rsid w:val="326CAA48"/>
    <w:rsid w:val="327796C3"/>
    <w:rsid w:val="32B2751D"/>
    <w:rsid w:val="32DE0A58"/>
    <w:rsid w:val="32F4DC56"/>
    <w:rsid w:val="332C5714"/>
    <w:rsid w:val="33ED7DCB"/>
    <w:rsid w:val="3419CBAB"/>
    <w:rsid w:val="341AF9A0"/>
    <w:rsid w:val="3427D3C1"/>
    <w:rsid w:val="3444928B"/>
    <w:rsid w:val="345C8BF8"/>
    <w:rsid w:val="346B52E1"/>
    <w:rsid w:val="347C0D49"/>
    <w:rsid w:val="34975FBA"/>
    <w:rsid w:val="34C6C5B4"/>
    <w:rsid w:val="34F63E45"/>
    <w:rsid w:val="350D84DB"/>
    <w:rsid w:val="35635AC2"/>
    <w:rsid w:val="356B996C"/>
    <w:rsid w:val="361A4622"/>
    <w:rsid w:val="366F76C6"/>
    <w:rsid w:val="36700F3C"/>
    <w:rsid w:val="36C3794B"/>
    <w:rsid w:val="3705B6E8"/>
    <w:rsid w:val="3721887E"/>
    <w:rsid w:val="372F903A"/>
    <w:rsid w:val="373D31A6"/>
    <w:rsid w:val="37661D92"/>
    <w:rsid w:val="37D92E41"/>
    <w:rsid w:val="37F5B09E"/>
    <w:rsid w:val="37F84053"/>
    <w:rsid w:val="3891D6D4"/>
    <w:rsid w:val="3941D1C8"/>
    <w:rsid w:val="399DCE3F"/>
    <w:rsid w:val="39BF3F94"/>
    <w:rsid w:val="39C8093A"/>
    <w:rsid w:val="39E08E5E"/>
    <w:rsid w:val="39EEC778"/>
    <w:rsid w:val="3A16A884"/>
    <w:rsid w:val="3A717869"/>
    <w:rsid w:val="3A9864F8"/>
    <w:rsid w:val="3A99B08E"/>
    <w:rsid w:val="3AB63C87"/>
    <w:rsid w:val="3AD02AA5"/>
    <w:rsid w:val="3B21CD6C"/>
    <w:rsid w:val="3B30ACC1"/>
    <w:rsid w:val="3B77A523"/>
    <w:rsid w:val="3B7DC0AE"/>
    <w:rsid w:val="3BA1E01E"/>
    <w:rsid w:val="3BAF8B76"/>
    <w:rsid w:val="3BB64223"/>
    <w:rsid w:val="3BE99994"/>
    <w:rsid w:val="3C0F4E09"/>
    <w:rsid w:val="3C1E7B67"/>
    <w:rsid w:val="3C33230F"/>
    <w:rsid w:val="3C605362"/>
    <w:rsid w:val="3C6273D9"/>
    <w:rsid w:val="3C8FE09A"/>
    <w:rsid w:val="3CA6D472"/>
    <w:rsid w:val="3CBCDE1C"/>
    <w:rsid w:val="3CD7CCE1"/>
    <w:rsid w:val="3CDC5F6D"/>
    <w:rsid w:val="3D1D8DC3"/>
    <w:rsid w:val="3D2579A9"/>
    <w:rsid w:val="3D2BEFCC"/>
    <w:rsid w:val="3DF00858"/>
    <w:rsid w:val="3E0CF9F3"/>
    <w:rsid w:val="3E0FBC7A"/>
    <w:rsid w:val="3E2BF568"/>
    <w:rsid w:val="3E96B500"/>
    <w:rsid w:val="3EDFCF3C"/>
    <w:rsid w:val="3F51C3AD"/>
    <w:rsid w:val="3F7F633F"/>
    <w:rsid w:val="3FC45A2E"/>
    <w:rsid w:val="40552DE0"/>
    <w:rsid w:val="40AA529F"/>
    <w:rsid w:val="40B582D3"/>
    <w:rsid w:val="40CFB0CC"/>
    <w:rsid w:val="4123270E"/>
    <w:rsid w:val="41A848AC"/>
    <w:rsid w:val="41D9FD66"/>
    <w:rsid w:val="41F4F11B"/>
    <w:rsid w:val="41FF60EF"/>
    <w:rsid w:val="4243D608"/>
    <w:rsid w:val="42635759"/>
    <w:rsid w:val="428C318E"/>
    <w:rsid w:val="42A84E48"/>
    <w:rsid w:val="431254AC"/>
    <w:rsid w:val="43244B89"/>
    <w:rsid w:val="4339C40A"/>
    <w:rsid w:val="433DB6E4"/>
    <w:rsid w:val="434A6CC5"/>
    <w:rsid w:val="4394759A"/>
    <w:rsid w:val="43E06567"/>
    <w:rsid w:val="441DACEC"/>
    <w:rsid w:val="4454C0EA"/>
    <w:rsid w:val="44565E6F"/>
    <w:rsid w:val="4484846F"/>
    <w:rsid w:val="45139AEE"/>
    <w:rsid w:val="453C7523"/>
    <w:rsid w:val="45409870"/>
    <w:rsid w:val="456972A5"/>
    <w:rsid w:val="45C63030"/>
    <w:rsid w:val="45CAF58D"/>
    <w:rsid w:val="45F03FCF"/>
    <w:rsid w:val="461EDF9E"/>
    <w:rsid w:val="462AE4DE"/>
    <w:rsid w:val="462BD665"/>
    <w:rsid w:val="465BD028"/>
    <w:rsid w:val="472F4098"/>
    <w:rsid w:val="47581ACD"/>
    <w:rsid w:val="47828D14"/>
    <w:rsid w:val="483D5997"/>
    <w:rsid w:val="48633422"/>
    <w:rsid w:val="48700913"/>
    <w:rsid w:val="48A836A4"/>
    <w:rsid w:val="48BD07E8"/>
    <w:rsid w:val="48BFCA6F"/>
    <w:rsid w:val="48D8E739"/>
    <w:rsid w:val="48FE9A40"/>
    <w:rsid w:val="494DA13A"/>
    <w:rsid w:val="49517302"/>
    <w:rsid w:val="496D5C2F"/>
    <w:rsid w:val="49A8096F"/>
    <w:rsid w:val="49D89E59"/>
    <w:rsid w:val="4A067B54"/>
    <w:rsid w:val="4A192B5D"/>
    <w:rsid w:val="4A34F642"/>
    <w:rsid w:val="4A3C312E"/>
    <w:rsid w:val="4A4A2D28"/>
    <w:rsid w:val="4A4E5075"/>
    <w:rsid w:val="4A6DD1C6"/>
    <w:rsid w:val="4A8160AD"/>
    <w:rsid w:val="4A97119D"/>
    <w:rsid w:val="4AC044E6"/>
    <w:rsid w:val="4AC3076D"/>
    <w:rsid w:val="4AF0D9D0"/>
    <w:rsid w:val="4B10C0B7"/>
    <w:rsid w:val="4B24BD26"/>
    <w:rsid w:val="4B433208"/>
    <w:rsid w:val="4B630112"/>
    <w:rsid w:val="4B6F2B74"/>
    <w:rsid w:val="4B7945B3"/>
    <w:rsid w:val="4BAFA0F1"/>
    <w:rsid w:val="4BB20F9B"/>
    <w:rsid w:val="4BD9D46F"/>
    <w:rsid w:val="4BE8A8DA"/>
    <w:rsid w:val="4BF476D4"/>
    <w:rsid w:val="4C0C0A9F"/>
    <w:rsid w:val="4C0ECD26"/>
    <w:rsid w:val="4C84E298"/>
    <w:rsid w:val="4C9A1BCA"/>
    <w:rsid w:val="4CC59EDD"/>
    <w:rsid w:val="4CD4C95F"/>
    <w:rsid w:val="4CFE940A"/>
    <w:rsid w:val="4D276E3F"/>
    <w:rsid w:val="4D6E10D9"/>
    <w:rsid w:val="4D712A8B"/>
    <w:rsid w:val="4DB519C8"/>
    <w:rsid w:val="4E0F7A6E"/>
    <w:rsid w:val="4E101C7E"/>
    <w:rsid w:val="4E3FA9B6"/>
    <w:rsid w:val="4EB883FB"/>
    <w:rsid w:val="4EE8E614"/>
    <w:rsid w:val="4EF0A0C9"/>
    <w:rsid w:val="4F2D6216"/>
    <w:rsid w:val="4F77FEF1"/>
    <w:rsid w:val="4F8EF0AC"/>
    <w:rsid w:val="50925ADF"/>
    <w:rsid w:val="50F92FD4"/>
    <w:rsid w:val="511AE4F6"/>
    <w:rsid w:val="5181A77A"/>
    <w:rsid w:val="51AE2402"/>
    <w:rsid w:val="51E56A80"/>
    <w:rsid w:val="51F3577E"/>
    <w:rsid w:val="51FA3D52"/>
    <w:rsid w:val="523C0C18"/>
    <w:rsid w:val="527490A2"/>
    <w:rsid w:val="52810307"/>
    <w:rsid w:val="52B5E2DA"/>
    <w:rsid w:val="52D18432"/>
    <w:rsid w:val="52E61D57"/>
    <w:rsid w:val="52F6C1B1"/>
    <w:rsid w:val="5399D6F1"/>
    <w:rsid w:val="53B92571"/>
    <w:rsid w:val="53B942A0"/>
    <w:rsid w:val="542E73E1"/>
    <w:rsid w:val="54535207"/>
    <w:rsid w:val="5458B974"/>
    <w:rsid w:val="5488797D"/>
    <w:rsid w:val="54A072EA"/>
    <w:rsid w:val="54BD5B50"/>
    <w:rsid w:val="54DC10F5"/>
    <w:rsid w:val="54EC4FAD"/>
    <w:rsid w:val="55172CB8"/>
    <w:rsid w:val="55471F92"/>
    <w:rsid w:val="55A7925C"/>
    <w:rsid w:val="55E8D40C"/>
    <w:rsid w:val="567ED1C2"/>
    <w:rsid w:val="568BE94C"/>
    <w:rsid w:val="56BF40BD"/>
    <w:rsid w:val="56D0FB63"/>
    <w:rsid w:val="571AC6EE"/>
    <w:rsid w:val="57224E07"/>
    <w:rsid w:val="572D9E18"/>
    <w:rsid w:val="57850914"/>
    <w:rsid w:val="5796A892"/>
    <w:rsid w:val="57B20696"/>
    <w:rsid w:val="57C7CEC2"/>
    <w:rsid w:val="58089D03"/>
    <w:rsid w:val="5820C941"/>
    <w:rsid w:val="58242DD8"/>
    <w:rsid w:val="5846D15B"/>
    <w:rsid w:val="585DC7F9"/>
    <w:rsid w:val="58666240"/>
    <w:rsid w:val="586D1543"/>
    <w:rsid w:val="588243EF"/>
    <w:rsid w:val="5953C0AC"/>
    <w:rsid w:val="5A7C18EF"/>
    <w:rsid w:val="5A9C54DF"/>
    <w:rsid w:val="5B2D9790"/>
    <w:rsid w:val="5B46330D"/>
    <w:rsid w:val="5B7126CD"/>
    <w:rsid w:val="5BE48453"/>
    <w:rsid w:val="5C00DC18"/>
    <w:rsid w:val="5C2EE14C"/>
    <w:rsid w:val="5C2F2D83"/>
    <w:rsid w:val="5C7C6099"/>
    <w:rsid w:val="5CD748C9"/>
    <w:rsid w:val="5CEFE446"/>
    <w:rsid w:val="5D07AAE2"/>
    <w:rsid w:val="5D324B7F"/>
    <w:rsid w:val="5D332764"/>
    <w:rsid w:val="5D34DB35"/>
    <w:rsid w:val="5D350E06"/>
    <w:rsid w:val="5D4184E3"/>
    <w:rsid w:val="5DC38E70"/>
    <w:rsid w:val="5DDAB2FC"/>
    <w:rsid w:val="5DDBF920"/>
    <w:rsid w:val="5E27D6EC"/>
    <w:rsid w:val="5E6CFD9F"/>
    <w:rsid w:val="5E7C34A5"/>
    <w:rsid w:val="5E91873F"/>
    <w:rsid w:val="5EB6DE99"/>
    <w:rsid w:val="5F12D566"/>
    <w:rsid w:val="5F1C2515"/>
    <w:rsid w:val="5F42956F"/>
    <w:rsid w:val="5F9992E1"/>
    <w:rsid w:val="5F9D6554"/>
    <w:rsid w:val="5FA331DE"/>
    <w:rsid w:val="5FDD5AE0"/>
    <w:rsid w:val="5FE1F6A1"/>
    <w:rsid w:val="60245DDA"/>
    <w:rsid w:val="6029E2E8"/>
    <w:rsid w:val="603F19CE"/>
    <w:rsid w:val="60466EE1"/>
    <w:rsid w:val="605F76CC"/>
    <w:rsid w:val="60609043"/>
    <w:rsid w:val="60B10E3F"/>
    <w:rsid w:val="60F9F5AA"/>
    <w:rsid w:val="61008C07"/>
    <w:rsid w:val="6127C80D"/>
    <w:rsid w:val="61792B41"/>
    <w:rsid w:val="621D833E"/>
    <w:rsid w:val="628F9EED"/>
    <w:rsid w:val="6295C3E7"/>
    <w:rsid w:val="62BF37B8"/>
    <w:rsid w:val="62D17946"/>
    <w:rsid w:val="62DCF441"/>
    <w:rsid w:val="62E8D0A3"/>
    <w:rsid w:val="6304251E"/>
    <w:rsid w:val="633CA489"/>
    <w:rsid w:val="6392AF11"/>
    <w:rsid w:val="63AAE7C6"/>
    <w:rsid w:val="63EF9638"/>
    <w:rsid w:val="63EF9F6D"/>
    <w:rsid w:val="63F261F4"/>
    <w:rsid w:val="63F6F480"/>
    <w:rsid w:val="6403EBC8"/>
    <w:rsid w:val="640C20CE"/>
    <w:rsid w:val="64B0D538"/>
    <w:rsid w:val="64C241E5"/>
    <w:rsid w:val="654F8C20"/>
    <w:rsid w:val="65A100C3"/>
    <w:rsid w:val="65F3B14C"/>
    <w:rsid w:val="65F6E6A2"/>
    <w:rsid w:val="662761D1"/>
    <w:rsid w:val="6680CC6C"/>
    <w:rsid w:val="6684C16C"/>
    <w:rsid w:val="6699F852"/>
    <w:rsid w:val="66E96C7D"/>
    <w:rsid w:val="66FDDA1C"/>
    <w:rsid w:val="67706503"/>
    <w:rsid w:val="679D6285"/>
    <w:rsid w:val="67AAA248"/>
    <w:rsid w:val="67FB2665"/>
    <w:rsid w:val="6804A230"/>
    <w:rsid w:val="6889AF30"/>
    <w:rsid w:val="688E8B2A"/>
    <w:rsid w:val="68A651C6"/>
    <w:rsid w:val="68A9B65D"/>
    <w:rsid w:val="68B93924"/>
    <w:rsid w:val="68C2DDBF"/>
    <w:rsid w:val="68D059F0"/>
    <w:rsid w:val="68D44232"/>
    <w:rsid w:val="69115EA2"/>
    <w:rsid w:val="691C36B3"/>
    <w:rsid w:val="691FCE1B"/>
    <w:rsid w:val="69493435"/>
    <w:rsid w:val="69AAE9EE"/>
    <w:rsid w:val="6A1A1140"/>
    <w:rsid w:val="6A3CA98B"/>
    <w:rsid w:val="6A62775E"/>
    <w:rsid w:val="6A7AA39C"/>
    <w:rsid w:val="6B0D5903"/>
    <w:rsid w:val="6B339C24"/>
    <w:rsid w:val="6B7D53CA"/>
    <w:rsid w:val="6B986421"/>
    <w:rsid w:val="6C2C6183"/>
    <w:rsid w:val="6C5B2D83"/>
    <w:rsid w:val="6C61C962"/>
    <w:rsid w:val="6C6B6C3B"/>
    <w:rsid w:val="6C6C0E4B"/>
    <w:rsid w:val="6CCE3B42"/>
    <w:rsid w:val="6CDA9E25"/>
    <w:rsid w:val="6D2A4EBE"/>
    <w:rsid w:val="6D6653CE"/>
    <w:rsid w:val="6D6F787E"/>
    <w:rsid w:val="6DB8C58F"/>
    <w:rsid w:val="6DBFE7CD"/>
    <w:rsid w:val="6DD08C27"/>
    <w:rsid w:val="6E2DB8F1"/>
    <w:rsid w:val="6E2DEBC2"/>
    <w:rsid w:val="6E30AE49"/>
    <w:rsid w:val="6E6B3894"/>
    <w:rsid w:val="6EBA44FB"/>
    <w:rsid w:val="6EC61487"/>
    <w:rsid w:val="6F0425A2"/>
    <w:rsid w:val="6F1887A7"/>
    <w:rsid w:val="6F50A475"/>
    <w:rsid w:val="6F761A13"/>
    <w:rsid w:val="6F9DA459"/>
    <w:rsid w:val="6FB1B81E"/>
    <w:rsid w:val="6FD5B98E"/>
    <w:rsid w:val="6FDC8292"/>
    <w:rsid w:val="6FEC31D1"/>
    <w:rsid w:val="6FECD3E1"/>
    <w:rsid w:val="7000E3D6"/>
    <w:rsid w:val="7093B458"/>
    <w:rsid w:val="70C34092"/>
    <w:rsid w:val="70EF9C04"/>
    <w:rsid w:val="70F03E14"/>
    <w:rsid w:val="71072FCF"/>
    <w:rsid w:val="711A90B5"/>
    <w:rsid w:val="714FBE26"/>
    <w:rsid w:val="714FF0F7"/>
    <w:rsid w:val="71866731"/>
    <w:rsid w:val="71B6B921"/>
    <w:rsid w:val="71C608B5"/>
    <w:rsid w:val="720344EF"/>
    <w:rsid w:val="720BA1B4"/>
    <w:rsid w:val="724FC3C2"/>
    <w:rsid w:val="72CA14F8"/>
    <w:rsid w:val="7308F0EF"/>
    <w:rsid w:val="7319E495"/>
    <w:rsid w:val="731B715A"/>
    <w:rsid w:val="73727C75"/>
    <w:rsid w:val="73BFC22E"/>
    <w:rsid w:val="73C9DF89"/>
    <w:rsid w:val="73CED7B7"/>
    <w:rsid w:val="73F47F2B"/>
    <w:rsid w:val="73FBEBBB"/>
    <w:rsid w:val="73FD0C63"/>
    <w:rsid w:val="740096C9"/>
    <w:rsid w:val="74019457"/>
    <w:rsid w:val="741601B5"/>
    <w:rsid w:val="74D34643"/>
    <w:rsid w:val="7530369F"/>
    <w:rsid w:val="754C5359"/>
    <w:rsid w:val="75904F8C"/>
    <w:rsid w:val="75A7233E"/>
    <w:rsid w:val="75A977E9"/>
    <w:rsid w:val="75AE0912"/>
    <w:rsid w:val="75BE47CA"/>
    <w:rsid w:val="75BF4E2E"/>
    <w:rsid w:val="76011E42"/>
    <w:rsid w:val="7638335E"/>
    <w:rsid w:val="767A67C6"/>
    <w:rsid w:val="76D78AF3"/>
    <w:rsid w:val="76F3420B"/>
    <w:rsid w:val="778061AF"/>
    <w:rsid w:val="77DA8F84"/>
    <w:rsid w:val="77DD520B"/>
    <w:rsid w:val="77F288F1"/>
    <w:rsid w:val="7803865F"/>
    <w:rsid w:val="7847268F"/>
    <w:rsid w:val="78793C96"/>
    <w:rsid w:val="78F26DDB"/>
    <w:rsid w:val="790B5CDB"/>
    <w:rsid w:val="793F0D60"/>
    <w:rsid w:val="794A4D91"/>
    <w:rsid w:val="795A6B64"/>
    <w:rsid w:val="7969D33E"/>
    <w:rsid w:val="79A385A0"/>
    <w:rsid w:val="79D0E7C9"/>
    <w:rsid w:val="79E4B256"/>
    <w:rsid w:val="79F8BB47"/>
    <w:rsid w:val="7A1156C4"/>
    <w:rsid w:val="7A2A4B55"/>
    <w:rsid w:val="7A3CFD0F"/>
    <w:rsid w:val="7A4390E1"/>
    <w:rsid w:val="7ABBC117"/>
    <w:rsid w:val="7ACAE431"/>
    <w:rsid w:val="7ACBFFCF"/>
    <w:rsid w:val="7AE8BE99"/>
    <w:rsid w:val="7B1198CE"/>
    <w:rsid w:val="7B34A22A"/>
    <w:rsid w:val="7B7C6AFD"/>
    <w:rsid w:val="7B8B0EB2"/>
    <w:rsid w:val="7B8B47F4"/>
    <w:rsid w:val="7C04893E"/>
    <w:rsid w:val="7C18B96D"/>
    <w:rsid w:val="7C8B1ABF"/>
    <w:rsid w:val="7C9BDD9A"/>
    <w:rsid w:val="7CBE7230"/>
    <w:rsid w:val="7CD011AE"/>
    <w:rsid w:val="7CD50AF1"/>
    <w:rsid w:val="7D562C64"/>
    <w:rsid w:val="7D70C1CF"/>
    <w:rsid w:val="7DA0599F"/>
    <w:rsid w:val="7E0AF69F"/>
    <w:rsid w:val="7E2DE092"/>
    <w:rsid w:val="7E73C402"/>
    <w:rsid w:val="7E81D332"/>
    <w:rsid w:val="7E862156"/>
    <w:rsid w:val="7E984914"/>
    <w:rsid w:val="7EB13DA5"/>
    <w:rsid w:val="7EC30FF4"/>
    <w:rsid w:val="7EC54696"/>
    <w:rsid w:val="7EE79F84"/>
    <w:rsid w:val="7F181B4F"/>
    <w:rsid w:val="7F298C05"/>
    <w:rsid w:val="7F682905"/>
    <w:rsid w:val="7F6E82F4"/>
    <w:rsid w:val="7FCFFDA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C6536"/>
  <w15:docId w15:val="{95411F36-8E56-4CDB-BB13-24A140169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7" w:line="257" w:lineRule="auto"/>
      <w:ind w:left="7755" w:hanging="10"/>
      <w:jc w:val="both"/>
    </w:pPr>
    <w:rPr>
      <w:rFonts w:ascii="Cambria" w:eastAsia="Cambria" w:hAnsi="Cambria" w:cs="Cambria"/>
      <w:color w:val="000000"/>
      <w:sz w:val="24"/>
    </w:rPr>
  </w:style>
  <w:style w:type="paragraph" w:styleId="Heading1">
    <w:name w:val="heading 1"/>
    <w:next w:val="Normal"/>
    <w:link w:val="Heading1Char"/>
    <w:uiPriority w:val="9"/>
    <w:qFormat/>
    <w:pPr>
      <w:keepNext/>
      <w:keepLines/>
      <w:numPr>
        <w:numId w:val="2"/>
      </w:numPr>
      <w:spacing w:after="248"/>
      <w:ind w:left="517" w:hanging="10"/>
      <w:outlineLvl w:val="0"/>
    </w:pPr>
    <w:rPr>
      <w:rFonts w:ascii="Cambria" w:eastAsia="Cambria" w:hAnsi="Cambria" w:cs="Cambria"/>
      <w:b/>
      <w:color w:val="000000"/>
      <w:sz w:val="34"/>
    </w:rPr>
  </w:style>
  <w:style w:type="paragraph" w:styleId="Heading2">
    <w:name w:val="heading 2"/>
    <w:next w:val="Normal"/>
    <w:link w:val="Heading2Char"/>
    <w:uiPriority w:val="9"/>
    <w:unhideWhenUsed/>
    <w:qFormat/>
    <w:pPr>
      <w:keepNext/>
      <w:keepLines/>
      <w:numPr>
        <w:ilvl w:val="1"/>
        <w:numId w:val="2"/>
      </w:numPr>
      <w:spacing w:after="265"/>
      <w:ind w:left="517" w:hanging="10"/>
      <w:outlineLvl w:val="1"/>
    </w:pPr>
    <w:rPr>
      <w:rFonts w:ascii="Cambria" w:eastAsia="Cambria" w:hAnsi="Cambria" w:cs="Cambria"/>
      <w:b/>
      <w:color w:val="000000"/>
      <w:sz w:val="29"/>
    </w:rPr>
  </w:style>
  <w:style w:type="paragraph" w:styleId="Heading3">
    <w:name w:val="heading 3"/>
    <w:next w:val="Normal"/>
    <w:link w:val="Heading3Char"/>
    <w:uiPriority w:val="9"/>
    <w:unhideWhenUsed/>
    <w:qFormat/>
    <w:pPr>
      <w:keepNext/>
      <w:keepLines/>
      <w:numPr>
        <w:ilvl w:val="2"/>
        <w:numId w:val="2"/>
      </w:numPr>
      <w:spacing w:after="295"/>
      <w:ind w:left="517" w:hanging="10"/>
      <w:outlineLvl w:val="2"/>
    </w:pPr>
    <w:rPr>
      <w:rFonts w:ascii="Cambria" w:eastAsia="Cambria" w:hAnsi="Cambria" w:cs="Cambria"/>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mbria" w:eastAsia="Cambria" w:hAnsi="Cambria" w:cs="Cambria"/>
      <w:b/>
      <w:color w:val="000000"/>
      <w:sz w:val="24"/>
    </w:rPr>
  </w:style>
  <w:style w:type="character" w:customStyle="1" w:styleId="Heading2Char">
    <w:name w:val="Heading 2 Char"/>
    <w:link w:val="Heading2"/>
    <w:rPr>
      <w:rFonts w:ascii="Cambria" w:eastAsia="Cambria" w:hAnsi="Cambria" w:cs="Cambria"/>
      <w:b/>
      <w:color w:val="000000"/>
      <w:sz w:val="29"/>
    </w:rPr>
  </w:style>
  <w:style w:type="character" w:customStyle="1" w:styleId="Heading1Char">
    <w:name w:val="Heading 1 Char"/>
    <w:link w:val="Heading1"/>
    <w:rPr>
      <w:rFonts w:ascii="Cambria" w:eastAsia="Cambria" w:hAnsi="Cambria" w:cs="Cambria"/>
      <w:b/>
      <w:color w:val="000000"/>
      <w:sz w:val="34"/>
    </w:rPr>
  </w:style>
  <w:style w:type="paragraph" w:styleId="TOC1">
    <w:name w:val="toc 1"/>
    <w:hidden/>
    <w:uiPriority w:val="39"/>
    <w:pPr>
      <w:ind w:left="15" w:right="15"/>
    </w:pPr>
    <w:rPr>
      <w:rFonts w:ascii="Calibri" w:eastAsia="Calibri" w:hAnsi="Calibri" w:cs="Calibri"/>
      <w:color w:val="000000"/>
    </w:rPr>
  </w:style>
  <w:style w:type="paragraph" w:styleId="TOC2">
    <w:name w:val="toc 2"/>
    <w:hidden/>
    <w:uiPriority w:val="39"/>
    <w:pPr>
      <w:ind w:left="15" w:right="15"/>
    </w:pPr>
    <w:rPr>
      <w:rFonts w:ascii="Calibri" w:eastAsia="Calibri" w:hAnsi="Calibri" w:cs="Calibri"/>
      <w:color w:val="000000"/>
    </w:rPr>
  </w:style>
  <w:style w:type="paragraph" w:styleId="TOC3">
    <w:name w:val="toc 3"/>
    <w:hidden/>
    <w:uiPriority w:val="39"/>
    <w:pPr>
      <w:ind w:left="15" w:right="15"/>
    </w:pPr>
    <w:rPr>
      <w:rFonts w:ascii="Calibri" w:eastAsia="Calibri" w:hAnsi="Calibri" w:cs="Calibri"/>
      <w:color w:val="000000"/>
    </w:rPr>
  </w:style>
  <w:style w:type="character" w:styleId="Hyperlink">
    <w:name w:val="Hyperlink"/>
    <w:basedOn w:val="DefaultParagraphFont"/>
    <w:uiPriority w:val="99"/>
    <w:unhideWhenUsed/>
    <w:rsid w:val="000E1A42"/>
    <w:rPr>
      <w:color w:val="0563C1" w:themeColor="hyperlink"/>
      <w:u w:val="single"/>
    </w:rPr>
  </w:style>
  <w:style w:type="paragraph" w:styleId="Header">
    <w:name w:val="header"/>
    <w:basedOn w:val="Normal"/>
    <w:link w:val="HeaderChar"/>
    <w:uiPriority w:val="99"/>
    <w:unhideWhenUsed/>
    <w:rsid w:val="008B43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43A1"/>
    <w:rPr>
      <w:rFonts w:ascii="Cambria" w:eastAsia="Cambria" w:hAnsi="Cambria" w:cs="Cambria"/>
      <w:color w:val="000000"/>
      <w:sz w:val="24"/>
    </w:rPr>
  </w:style>
  <w:style w:type="paragraph" w:styleId="Footer">
    <w:name w:val="footer"/>
    <w:basedOn w:val="Normal"/>
    <w:link w:val="FooterChar"/>
    <w:uiPriority w:val="99"/>
    <w:semiHidden/>
    <w:unhideWhenUsed/>
    <w:rsid w:val="008B43A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B43A1"/>
    <w:rPr>
      <w:rFonts w:ascii="Cambria" w:eastAsia="Cambria" w:hAnsi="Cambria" w:cs="Cambria"/>
      <w:color w:val="000000"/>
      <w:sz w:val="24"/>
    </w:rPr>
  </w:style>
  <w:style w:type="table" w:customStyle="1" w:styleId="TableGrid1">
    <w:name w:val="Table Grid1"/>
    <w:rsid w:val="00065F76"/>
    <w:pPr>
      <w:spacing w:after="0" w:line="240" w:lineRule="auto"/>
    </w:pPr>
    <w:tblPr>
      <w:tblCellMar>
        <w:top w:w="0" w:type="dxa"/>
        <w:left w:w="0" w:type="dxa"/>
        <w:bottom w:w="0" w:type="dxa"/>
        <w:right w:w="0" w:type="dxa"/>
      </w:tblCellMar>
    </w:tblPr>
  </w:style>
  <w:style w:type="character" w:styleId="CommentReference">
    <w:name w:val="annotation reference"/>
    <w:basedOn w:val="DefaultParagraphFont"/>
    <w:uiPriority w:val="99"/>
    <w:semiHidden/>
    <w:unhideWhenUsed/>
    <w:rsid w:val="00FF3C98"/>
    <w:rPr>
      <w:sz w:val="16"/>
      <w:szCs w:val="16"/>
    </w:rPr>
  </w:style>
  <w:style w:type="paragraph" w:styleId="CommentText">
    <w:name w:val="annotation text"/>
    <w:basedOn w:val="Normal"/>
    <w:link w:val="CommentTextChar"/>
    <w:uiPriority w:val="99"/>
    <w:semiHidden/>
    <w:unhideWhenUsed/>
    <w:rsid w:val="00FF3C98"/>
    <w:pPr>
      <w:spacing w:line="240" w:lineRule="auto"/>
    </w:pPr>
    <w:rPr>
      <w:sz w:val="20"/>
      <w:szCs w:val="20"/>
    </w:rPr>
  </w:style>
  <w:style w:type="character" w:customStyle="1" w:styleId="CommentTextChar">
    <w:name w:val="Comment Text Char"/>
    <w:basedOn w:val="DefaultParagraphFont"/>
    <w:link w:val="CommentText"/>
    <w:uiPriority w:val="99"/>
    <w:semiHidden/>
    <w:rsid w:val="00FF3C98"/>
    <w:rPr>
      <w:rFonts w:ascii="Cambria" w:eastAsia="Cambria" w:hAnsi="Cambria" w:cs="Cambria"/>
      <w:color w:val="000000"/>
      <w:sz w:val="20"/>
      <w:szCs w:val="20"/>
    </w:rPr>
  </w:style>
  <w:style w:type="paragraph" w:styleId="CommentSubject">
    <w:name w:val="annotation subject"/>
    <w:basedOn w:val="CommentText"/>
    <w:next w:val="CommentText"/>
    <w:link w:val="CommentSubjectChar"/>
    <w:uiPriority w:val="99"/>
    <w:semiHidden/>
    <w:unhideWhenUsed/>
    <w:rsid w:val="00FF3C98"/>
    <w:rPr>
      <w:b/>
      <w:bCs/>
    </w:rPr>
  </w:style>
  <w:style w:type="character" w:customStyle="1" w:styleId="CommentSubjectChar">
    <w:name w:val="Comment Subject Char"/>
    <w:basedOn w:val="CommentTextChar"/>
    <w:link w:val="CommentSubject"/>
    <w:uiPriority w:val="99"/>
    <w:semiHidden/>
    <w:rsid w:val="00FF3C98"/>
    <w:rPr>
      <w:rFonts w:ascii="Cambria" w:eastAsia="Cambria" w:hAnsi="Cambria" w:cs="Cambria"/>
      <w:b/>
      <w:bCs/>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4.jp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2.xml"/><Relationship Id="rId22" Type="http://schemas.microsoft.com/office/2011/relationships/people" Target="people.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footer4.xml.rels><?xml version="1.0" encoding="UTF-8" standalone="yes"?>
<Relationships xmlns="http://schemas.openxmlformats.org/package/2006/relationships"><Relationship Id="rId1" Type="http://schemas.openxmlformats.org/officeDocument/2006/relationships/image" Target="media/image2.jpg"/></Relationships>
</file>

<file path=word/_rels/footer5.xml.rels><?xml version="1.0" encoding="UTF-8" standalone="yes"?>
<Relationships xmlns="http://schemas.openxmlformats.org/package/2006/relationships"><Relationship Id="rId1" Type="http://schemas.openxmlformats.org/officeDocument/2006/relationships/image" Target="media/image2.jpg"/></Relationships>
</file>

<file path=word/_rels/footer6.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B0D315-8008-42B8-A61E-88A6034AD9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16</Pages>
  <Words>3409</Words>
  <Characters>19434</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Khalil, Daniel N.</dc:creator>
  <cp:keywords/>
  <cp:lastModifiedBy>Jefts, David L.</cp:lastModifiedBy>
  <cp:revision>47</cp:revision>
  <dcterms:created xsi:type="dcterms:W3CDTF">2021-09-30T16:59:00Z</dcterms:created>
  <dcterms:modified xsi:type="dcterms:W3CDTF">2021-10-10T01:28:00Z</dcterms:modified>
</cp:coreProperties>
</file>